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drawing>
          <wp:inline distB="114300" distT="114300" distL="114300" distR="114300">
            <wp:extent cx="4037161" cy="55387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37161" cy="5538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rtpun74sm4ht" w:id="0"/>
      <w:bookmarkEnd w:id="0"/>
      <w:r w:rsidDel="00000000" w:rsidR="00000000" w:rsidRPr="00000000">
        <w:rPr>
          <w:rtl w:val="0"/>
        </w:rPr>
        <w:t xml:space="preserve">Open </w:t>
      </w:r>
      <w:r w:rsidDel="00000000" w:rsidR="00000000" w:rsidRPr="00000000">
        <w:rPr>
          <w:rtl w:val="0"/>
        </w:rPr>
        <w:t xml:space="preserve">System Firmware </w:t>
      </w:r>
      <w:r w:rsidDel="00000000" w:rsidR="00000000" w:rsidRPr="00000000">
        <w:rPr>
          <w:rtl w:val="0"/>
        </w:rPr>
        <w:t xml:space="preserve">Requirements</w:t>
      </w:r>
    </w:p>
    <w:p w:rsidR="00000000" w:rsidDel="00000000" w:rsidP="00000000" w:rsidRDefault="00000000" w:rsidRPr="00000000" w14:paraId="00000004">
      <w:pPr>
        <w:pStyle w:val="Subtitle"/>
        <w:contextualSpacing w:val="0"/>
        <w:jc w:val="center"/>
        <w:rPr/>
      </w:pPr>
      <w:bookmarkStart w:colFirst="0" w:colLast="0" w:name="_vrec37aoh00n" w:id="1"/>
      <w:bookmarkEnd w:id="1"/>
      <w:r w:rsidDel="00000000" w:rsidR="00000000" w:rsidRPr="00000000">
        <w:rPr>
          <w:rtl w:val="0"/>
        </w:rPr>
        <w:t xml:space="preserve">Revision 0.3</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n8o2fmy0bgv9"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q4tkjhlpawi4" w:id="3"/>
      <w:bookmarkEnd w:id="3"/>
      <w:r w:rsidDel="00000000" w:rsidR="00000000" w:rsidRPr="00000000">
        <w:rPr>
          <w:rtl w:val="0"/>
        </w:rPr>
        <w:t xml:space="preserve">Reference to other docs (deeper dive from these principals)</w:t>
      </w:r>
    </w:p>
    <w:p w:rsidR="00000000" w:rsidDel="00000000" w:rsidP="00000000" w:rsidRDefault="00000000" w:rsidRPr="00000000" w14:paraId="00000009">
      <w:pPr>
        <w:contextualSpacing w:val="0"/>
        <w:rPr/>
      </w:pPr>
      <w:r w:rsidDel="00000000" w:rsidR="00000000" w:rsidRPr="00000000">
        <w:rPr>
          <w:rtl w:val="0"/>
        </w:rPr>
        <w:t xml:space="preserve">Trammell’s manifesto</w:t>
      </w:r>
    </w:p>
    <w:p w:rsidR="00000000" w:rsidDel="00000000" w:rsidP="00000000" w:rsidRDefault="00000000" w:rsidRPr="00000000" w14:paraId="0000000A">
      <w:pPr>
        <w:numPr>
          <w:ilvl w:val="0"/>
          <w:numId w:val="5"/>
        </w:numPr>
        <w:ind w:left="720" w:hanging="360"/>
        <w:contextualSpacing w:val="1"/>
        <w:rPr>
          <w:u w:val="none"/>
        </w:rPr>
      </w:pPr>
      <w:r w:rsidDel="00000000" w:rsidR="00000000" w:rsidRPr="00000000">
        <w:rPr>
          <w:rtl w:val="0"/>
        </w:rPr>
        <w:t xml:space="preserve">Computer owners must be able to build and install custom versions</w:t>
      </w:r>
    </w:p>
    <w:p w:rsidR="00000000" w:rsidDel="00000000" w:rsidP="00000000" w:rsidRDefault="00000000" w:rsidRPr="00000000" w14:paraId="0000000B">
      <w:pPr>
        <w:numPr>
          <w:ilvl w:val="0"/>
          <w:numId w:val="5"/>
        </w:numPr>
        <w:ind w:left="720" w:hanging="360"/>
        <w:contextualSpacing w:val="1"/>
        <w:rPr>
          <w:u w:val="none"/>
        </w:rPr>
      </w:pPr>
      <w:r w:rsidDel="00000000" w:rsidR="00000000" w:rsidRPr="00000000">
        <w:rPr>
          <w:rtl w:val="0"/>
        </w:rPr>
        <w:t xml:space="preserve">Must be able to redistribute customized versions to other users</w:t>
      </w:r>
    </w:p>
    <w:p w:rsidR="00000000" w:rsidDel="00000000" w:rsidP="00000000" w:rsidRDefault="00000000" w:rsidRPr="00000000" w14:paraId="0000000C">
      <w:pPr>
        <w:numPr>
          <w:ilvl w:val="0"/>
          <w:numId w:val="5"/>
        </w:numPr>
        <w:ind w:left="720" w:hanging="360"/>
        <w:contextualSpacing w:val="1"/>
        <w:rPr>
          <w:u w:val="none"/>
        </w:rPr>
      </w:pPr>
      <w:r w:rsidDel="00000000" w:rsidR="00000000" w:rsidRPr="00000000">
        <w:rPr>
          <w:rtl w:val="0"/>
        </w:rPr>
        <w:t xml:space="preserve">If it breaks you get to keep both pieces</w:t>
      </w:r>
    </w:p>
    <w:p w:rsidR="00000000" w:rsidDel="00000000" w:rsidP="00000000" w:rsidRDefault="00000000" w:rsidRPr="00000000" w14:paraId="0000000D">
      <w:pPr>
        <w:pStyle w:val="Heading1"/>
        <w:contextualSpacing w:val="0"/>
        <w:rPr/>
      </w:pPr>
      <w:bookmarkStart w:colFirst="0" w:colLast="0" w:name="_gwgs6n4i14yh" w:id="4"/>
      <w:bookmarkEnd w:id="4"/>
      <w:r w:rsidDel="00000000" w:rsidR="00000000" w:rsidRPr="00000000">
        <w:rPr>
          <w:rtl w:val="0"/>
        </w:rPr>
        <w:t xml:space="preserve">User driven needs</w:t>
      </w:r>
    </w:p>
    <w:p w:rsidR="00000000" w:rsidDel="00000000" w:rsidP="00000000" w:rsidRDefault="00000000" w:rsidRPr="00000000" w14:paraId="0000000E">
      <w:pPr>
        <w:contextualSpacing w:val="0"/>
        <w:rPr/>
      </w:pPr>
      <w:r w:rsidDel="00000000" w:rsidR="00000000" w:rsidRPr="00000000">
        <w:rPr>
          <w:rtl w:val="0"/>
        </w:rPr>
        <w:t xml:space="preserve">The following list is derived from discussions of the various vendors over the last months. All these vendors have at least 15 years experience with the UEFI code (and its predecessors) and that experience informs these comments</w:t>
      </w:r>
    </w:p>
    <w:p w:rsidR="00000000" w:rsidDel="00000000" w:rsidP="00000000" w:rsidRDefault="00000000" w:rsidRPr="00000000" w14:paraId="0000000F">
      <w:pPr>
        <w:pStyle w:val="Heading2"/>
        <w:contextualSpacing w:val="0"/>
        <w:rPr/>
      </w:pPr>
      <w:bookmarkStart w:colFirst="0" w:colLast="0" w:name="_jv3rcc9fok86" w:id="5"/>
      <w:bookmarkEnd w:id="5"/>
      <w:r w:rsidDel="00000000" w:rsidR="00000000" w:rsidRPr="00000000">
        <w:rPr>
          <w:rtl w:val="0"/>
        </w:rPr>
        <w:t xml:space="preserve">Right of redistribution</w:t>
      </w:r>
      <w:r w:rsidDel="00000000" w:rsidR="00000000" w:rsidRPr="00000000">
        <w:rPr>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Binary f</w:t>
      </w:r>
      <w:r w:rsidDel="00000000" w:rsidR="00000000" w:rsidRPr="00000000">
        <w:rPr>
          <w:rtl w:val="0"/>
        </w:rPr>
        <w:t xml:space="preserve">irmware images built for OCP systems must be freely redistributable, whether included in a system or not, whether modified or not. For example, if a company sells a system to a third party, that third party must be able to resell that system without paying for the firmware. Further, binary images should be available for every OCP system, without royalty, from the OCP web site. There shall be no restriction on an owner’s ability to read firmware from one system and program it on another. Finally, there shall be no limitations imposed on third parties to modify these images and further redistribute them. It must always be possible to reflash an OCP node with new firmware, whether loaded from another node or the web site.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ODMs can redistribute firmware developed for OCP systems for sale to non-OCP customers [bill correct this if it’s wrong].</w:t>
      </w:r>
    </w:p>
    <w:p w:rsidR="00000000" w:rsidDel="00000000" w:rsidP="00000000" w:rsidRDefault="00000000" w:rsidRPr="00000000" w14:paraId="00000013">
      <w:pPr>
        <w:contextualSpacing w:val="0"/>
        <w:rPr>
          <w:i w:val="1"/>
        </w:rPr>
      </w:pPr>
      <w:r w:rsidDel="00000000" w:rsidR="00000000" w:rsidRPr="00000000">
        <w:rPr>
          <w:i w:val="1"/>
          <w:rtl w:val="0"/>
        </w:rPr>
        <w:t xml:space="preserve">Some bit of this text needs to be in the charter. We need </w:t>
      </w:r>
      <w:commentRangeStart w:id="0"/>
      <w:r w:rsidDel="00000000" w:rsidR="00000000" w:rsidRPr="00000000">
        <w:rPr>
          <w:i w:val="1"/>
          <w:rtl w:val="0"/>
        </w:rPr>
        <w:t xml:space="preserve">indemnification language</w:t>
      </w:r>
      <w:commentRangeEnd w:id="0"/>
      <w:r w:rsidDel="00000000" w:rsidR="00000000" w:rsidRPr="00000000">
        <w:commentReference w:id="0"/>
      </w:r>
      <w:r w:rsidDel="00000000" w:rsidR="00000000" w:rsidRPr="00000000">
        <w:rPr>
          <w:i w:val="1"/>
          <w:rtl w:val="0"/>
        </w:rPr>
        <w:t xml:space="preserve"> of some sort. What do we do when a user bricks their box.</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o7m6fs9u2van" w:id="6"/>
      <w:bookmarkEnd w:id="6"/>
      <w:r w:rsidDel="00000000" w:rsidR="00000000" w:rsidRPr="00000000">
        <w:rPr>
          <w:rtl w:val="0"/>
        </w:rPr>
        <w:t xml:space="preserve">Binary artifacts relocatable</w:t>
      </w:r>
    </w:p>
    <w:p w:rsidR="00000000" w:rsidDel="00000000" w:rsidP="00000000" w:rsidRDefault="00000000" w:rsidRPr="00000000" w14:paraId="00000016">
      <w:pPr>
        <w:contextualSpacing w:val="0"/>
        <w:rPr/>
      </w:pPr>
      <w:r w:rsidDel="00000000" w:rsidR="00000000" w:rsidRPr="00000000">
        <w:rPr>
          <w:rtl w:val="0"/>
        </w:rPr>
        <w:t xml:space="preserve">Binary artifacts must be relocatable to the maximum extent possible. For example, if the CPU requires fixed addresses for some components, e.g. reset vector, then we will not expect to move them. But there should not be gratuitous hard-coded offsets. Any hardcoded addresses must be clearly documented. For example, UEFI implementations should follow the UEFI FV and FFS specifications for locating data and code.</w:t>
      </w:r>
    </w:p>
    <w:p w:rsidR="00000000" w:rsidDel="00000000" w:rsidP="00000000" w:rsidRDefault="00000000" w:rsidRPr="00000000" w14:paraId="00000017">
      <w:pPr>
        <w:pStyle w:val="Heading2"/>
        <w:contextualSpacing w:val="0"/>
        <w:rPr/>
      </w:pPr>
      <w:bookmarkStart w:colFirst="0" w:colLast="0" w:name="_f1gtw8phopja" w:id="7"/>
      <w:bookmarkEnd w:id="7"/>
      <w:r w:rsidDel="00000000" w:rsidR="00000000" w:rsidRPr="00000000">
        <w:rPr>
          <w:rtl w:val="0"/>
        </w:rPr>
        <w:t xml:space="preserve">Open interfaces free from NDA</w:t>
      </w:r>
    </w:p>
    <w:p w:rsidR="00000000" w:rsidDel="00000000" w:rsidP="00000000" w:rsidRDefault="00000000" w:rsidRPr="00000000" w14:paraId="00000018">
      <w:pPr>
        <w:contextualSpacing w:val="0"/>
        <w:rPr/>
      </w:pPr>
      <w:r w:rsidDel="00000000" w:rsidR="00000000" w:rsidRPr="00000000">
        <w:rPr>
          <w:rtl w:val="0"/>
        </w:rPr>
        <w:t xml:space="preserve">All interfaces to binary components need to be published and available without requiring an NDA. </w:t>
      </w:r>
    </w:p>
    <w:p w:rsidR="00000000" w:rsidDel="00000000" w:rsidP="00000000" w:rsidRDefault="00000000" w:rsidRPr="00000000" w14:paraId="00000019">
      <w:pPr>
        <w:pStyle w:val="Heading2"/>
        <w:contextualSpacing w:val="0"/>
        <w:rPr/>
      </w:pPr>
      <w:bookmarkStart w:colFirst="0" w:colLast="0" w:name="_kh3xrdru2gvk" w:id="8"/>
      <w:bookmarkEnd w:id="8"/>
      <w:r w:rsidDel="00000000" w:rsidR="00000000" w:rsidRPr="00000000">
        <w:rPr>
          <w:rtl w:val="0"/>
        </w:rPr>
        <w:t xml:space="preserve">Open Source desired</w:t>
      </w:r>
      <w:r w:rsidDel="00000000" w:rsidR="00000000" w:rsidRPr="00000000">
        <w:rPr>
          <w:rtl w:val="0"/>
        </w:rPr>
      </w:r>
    </w:p>
    <w:p w:rsidR="00000000" w:rsidDel="00000000" w:rsidP="00000000" w:rsidRDefault="00000000" w:rsidRPr="00000000" w14:paraId="0000001A">
      <w:pPr>
        <w:contextualSpacing w:val="0"/>
        <w:rPr/>
      </w:pPr>
      <w:commentRangeStart w:id="1"/>
      <w:commentRangeStart w:id="2"/>
      <w:commentRangeStart w:id="3"/>
      <w:r w:rsidDel="00000000" w:rsidR="00000000" w:rsidRPr="00000000">
        <w:rPr>
          <w:rtl w:val="0"/>
        </w:rPr>
        <w:t xml:space="preserve">If source is provided it must be buildable and usable on a board</w:t>
      </w:r>
      <w:r w:rsidDel="00000000" w:rsidR="00000000" w:rsidRPr="00000000">
        <w:rPr>
          <w:rtl w:val="0"/>
        </w:rPr>
        <w:t xml:space="preserve">. We do not require the right to redistribute source, although that is highly desirable; we feel that to the maximum extent possible Open Systems Firmware should be built on a foundation of redistributable open source.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It is desirable to be able to replace binary blobs with their open source equivalents. </w:t>
      </w:r>
    </w:p>
    <w:p w:rsidR="00000000" w:rsidDel="00000000" w:rsidP="00000000" w:rsidRDefault="00000000" w:rsidRPr="00000000" w14:paraId="0000001B">
      <w:pPr>
        <w:pStyle w:val="Heading2"/>
        <w:contextualSpacing w:val="0"/>
        <w:rPr/>
      </w:pPr>
      <w:bookmarkStart w:colFirst="0" w:colLast="0" w:name="_8tozj1l82kge" w:id="9"/>
      <w:bookmarkEnd w:id="9"/>
      <w:r w:rsidDel="00000000" w:rsidR="00000000" w:rsidRPr="00000000">
        <w:rPr>
          <w:rtl w:val="0"/>
        </w:rPr>
        <w:t xml:space="preserve">Blobs based on reproducible builds</w:t>
      </w:r>
    </w:p>
    <w:p w:rsidR="00000000" w:rsidDel="00000000" w:rsidP="00000000" w:rsidRDefault="00000000" w:rsidRPr="00000000" w14:paraId="0000001C">
      <w:pPr>
        <w:contextualSpacing w:val="0"/>
        <w:rPr/>
      </w:pPr>
      <w:r w:rsidDel="00000000" w:rsidR="00000000" w:rsidRPr="00000000">
        <w:rPr>
          <w:rtl w:val="0"/>
        </w:rPr>
        <w:t xml:space="preserve">If source is not available blobs must be built in a reproducible process.</w:t>
      </w:r>
    </w:p>
    <w:p w:rsidR="00000000" w:rsidDel="00000000" w:rsidP="00000000" w:rsidRDefault="00000000" w:rsidRPr="00000000" w14:paraId="0000001D">
      <w:pPr>
        <w:pStyle w:val="Heading2"/>
        <w:contextualSpacing w:val="0"/>
        <w:rPr/>
      </w:pPr>
      <w:bookmarkStart w:colFirst="0" w:colLast="0" w:name="_duhr5j6jwa" w:id="10"/>
      <w:bookmarkEnd w:id="10"/>
      <w:r w:rsidDel="00000000" w:rsidR="00000000" w:rsidRPr="00000000">
        <w:rPr>
          <w:rtl w:val="0"/>
        </w:rPr>
        <w:t xml:space="preserve">Code maintenance</w:t>
      </w:r>
    </w:p>
    <w:p w:rsidR="00000000" w:rsidDel="00000000" w:rsidP="00000000" w:rsidRDefault="00000000" w:rsidRPr="00000000" w14:paraId="0000001E">
      <w:pPr>
        <w:numPr>
          <w:ilvl w:val="0"/>
          <w:numId w:val="4"/>
        </w:numPr>
        <w:ind w:left="720" w:hanging="360"/>
        <w:contextualSpacing w:val="1"/>
        <w:rPr>
          <w:u w:val="none"/>
        </w:rPr>
      </w:pPr>
      <w:commentRangeStart w:id="4"/>
      <w:commentRangeStart w:id="5"/>
      <w:commentRangeStart w:id="6"/>
      <w:r w:rsidDel="00000000" w:rsidR="00000000" w:rsidRPr="00000000">
        <w:rPr>
          <w:rtl w:val="0"/>
        </w:rPr>
        <w:t xml:space="preserve">We need to integrate with a CI system like Travis CI or similar. Every commit should kick off a build to verify nobody breaks anything. Builds should enable Debug since we have found code that does not build with that enabled</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It might be useful to enroll EDK II in coverity</w:t>
      </w:r>
    </w:p>
    <w:p w:rsidR="00000000" w:rsidDel="00000000" w:rsidP="00000000" w:rsidRDefault="00000000" w:rsidRPr="00000000" w14:paraId="00000020">
      <w:pPr>
        <w:pStyle w:val="Heading2"/>
        <w:contextualSpacing w:val="0"/>
        <w:rPr>
          <w:del w:author="Gan Shun Lim" w:id="0" w:date="2018-02-27T23:32:44Z"/>
        </w:rPr>
      </w:pPr>
      <w:del w:author="Gan Shun Lim" w:id="0" w:date="2018-02-27T23:32:44Z">
        <w:bookmarkStart w:colFirst="0" w:colLast="0" w:name="_262jltm49jcn" w:id="11"/>
        <w:bookmarkEnd w:id="11"/>
        <w:commentRangeStart w:id="7"/>
        <w:commentRangeStart w:id="8"/>
        <w:r w:rsidDel="00000000" w:rsidR="00000000" w:rsidRPr="00000000">
          <w:rPr>
            <w:rtl w:val="0"/>
          </w:rPr>
          <w:delText xml:space="preserve">Vendor </w:delText>
        </w:r>
        <w:r w:rsidDel="00000000" w:rsidR="00000000" w:rsidRPr="00000000">
          <w:rPr>
            <w:rtl w:val="0"/>
          </w:rPr>
          <w:delText xml:space="preserve">agnostic</w:delText>
        </w:r>
        <w:r w:rsidDel="00000000" w:rsidR="00000000" w:rsidRPr="00000000">
          <w:rPr>
            <w:rtl w:val="0"/>
          </w:rPr>
        </w:r>
      </w:del>
    </w:p>
    <w:p w:rsidR="00000000" w:rsidDel="00000000" w:rsidP="00000000" w:rsidRDefault="00000000" w:rsidRPr="00000000" w14:paraId="00000021">
      <w:pPr>
        <w:numPr>
          <w:ilvl w:val="0"/>
          <w:numId w:val="9"/>
        </w:numPr>
        <w:ind w:left="720" w:hanging="360"/>
        <w:contextualSpacing w:val="1"/>
        <w:rPr>
          <w:u w:val="none"/>
        </w:rPr>
      </w:pPr>
      <w:del w:author="Gan Shun Lim" w:id="0" w:date="2018-02-27T23:32:44Z">
        <w:r w:rsidDel="00000000" w:rsidR="00000000" w:rsidRPr="00000000">
          <w:rPr>
            <w:rtl w:val="0"/>
          </w:rPr>
          <w:delText xml:space="preserve">Software we develop must work on any CPU. A proprietary solution of, e.g., boot security, no matter how good, can not be used if it is tied to a single vendor.</w:delText>
        </w:r>
      </w:del>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pStyle w:val="Heading2"/>
        <w:contextualSpacing w:val="0"/>
        <w:rPr>
          <w:ins w:author="Anonymous" w:id="10" w:date="2018-03-01T03:00:10Z"/>
          <w:del w:author="Anonymous" w:id="2" w:date="2018-03-01T03:07:11Z"/>
          <w:rPrChange w:author="Anonymous" w:id="11" w:date="2018-03-01T03:00:10Z">
            <w:rPr/>
          </w:rPrChange>
        </w:rPr>
      </w:pPr>
      <w:ins w:author="Anonymous" w:id="1" w:date="2018-03-01T03:00:21Z">
        <w:del w:author="Anonymous" w:id="2" w:date="2018-03-01T03:07:11Z">
          <w:r w:rsidDel="00000000" w:rsidR="00000000" w:rsidRPr="00000000">
            <w:rPr>
              <w:rtl w:val="0"/>
            </w:rPr>
            <w:delText xml:space="preserve">OSF</w:delText>
          </w:r>
        </w:del>
      </w:ins>
      <w:del w:author="Anonymous" w:id="2" w:date="2018-03-01T03:07:11Z"/>
      <w:ins w:author="Anonymous" w:id="3" w:date="2018-03-01T03:00:25Z">
        <w:del w:author="Anonymous" w:id="2" w:date="2018-03-01T03:07:11Z">
          <w:r w:rsidDel="00000000" w:rsidR="00000000" w:rsidRPr="00000000">
            <w:rPr>
              <w:rtl w:val="0"/>
            </w:rPr>
            <w:delText xml:space="preserve"> </w:delText>
          </w:r>
        </w:del>
      </w:ins>
      <w:del w:author="Anonymous" w:id="2" w:date="2018-03-01T03:07:11Z"/>
      <w:ins w:author="Anonymous" w:id="4" w:date="2018-03-01T03:00:26Z">
        <w:del w:author="Anonymous" w:id="2" w:date="2018-03-01T03:07:11Z">
          <w:r w:rsidDel="00000000" w:rsidR="00000000" w:rsidRPr="00000000">
            <w:rPr>
              <w:rtl w:val="0"/>
            </w:rPr>
            <w:delText xml:space="preserve">code should support </w:delText>
          </w:r>
        </w:del>
      </w:ins>
      <w:ins w:author="" w:id="5">
        <w:del w:author="Anonymous" w:id="2" w:date="2018-03-01T03:07:11Z">
          <w:r w:rsidDel="00000000" w:rsidR="00000000" w:rsidRPr="00000000">
            <w:rPr>
              <w:rtl w:val="0"/>
            </w:rPr>
            <w:delText xml:space="preserve">mu</w:delText>
          </w:r>
        </w:del>
      </w:ins>
      <w:ins w:author="Anonymous" w:id="4" w:date="2018-03-01T03:00:26Z">
        <w:del w:author="Anonymous" w:id="2" w:date="2018-03-01T03:07:11Z"/>
      </w:ins>
      <w:ins w:author="" w:id="6">
        <w:del w:author="Anonymous" w:id="2" w:date="2018-03-01T03:07:11Z">
          <w:r w:rsidDel="00000000" w:rsidR="00000000" w:rsidRPr="00000000">
            <w:rPr>
              <w:rtl w:val="0"/>
            </w:rPr>
            <w:delText xml:space="preserve">ltiple </w:delText>
          </w:r>
        </w:del>
      </w:ins>
      <w:ins w:author="Anonymous" w:id="4" w:date="2018-03-01T03:00:26Z">
        <w:del w:author="Anonymous" w:id="2" w:date="2018-03-01T03:07:11Z"/>
      </w:ins>
      <w:ins w:author="" w:id="7">
        <w:del w:author="Anonymous" w:id="2" w:date="2018-03-01T03:07:11Z">
          <w:r w:rsidDel="00000000" w:rsidR="00000000" w:rsidRPr="00000000">
            <w:rPr>
              <w:rtl w:val="0"/>
            </w:rPr>
            <w:delText xml:space="preserve">OS</w:delText>
          </w:r>
        </w:del>
      </w:ins>
      <w:ins w:author="Anonymous" w:id="4" w:date="2018-03-01T03:00:26Z">
        <w:del w:author="Anonymous" w:id="2" w:date="2018-03-01T03:07:11Z"/>
      </w:ins>
      <w:ins w:author="" w:id="8">
        <w:del w:author="Anonymous" w:id="2" w:date="2018-03-01T03:07:11Z">
          <w:r w:rsidDel="00000000" w:rsidR="00000000" w:rsidRPr="00000000">
            <w:rPr>
              <w:rtl w:val="0"/>
            </w:rPr>
            <w:delText xml:space="preserve"> boot</w:delText>
          </w:r>
        </w:del>
      </w:ins>
      <w:ins w:author="Anonymous" w:id="4" w:date="2018-03-01T03:00:26Z">
        <w:del w:author="Anonymous" w:id="2" w:date="2018-03-01T03:07:11Z">
          <w:r w:rsidDel="00000000" w:rsidR="00000000" w:rsidRPr="00000000">
            <w:rPr>
              <w:rtl w:val="0"/>
            </w:rPr>
            <w:delText xml:space="preserve">both </w:delText>
          </w:r>
        </w:del>
      </w:ins>
      <w:del w:author="Anonymous" w:id="2" w:date="2018-03-01T03:07:11Z"/>
      <w:ins w:author="" w:id="9">
        <w:del w:author="Anonymous" w:id="2" w:date="2018-03-01T03:07:11Z">
          <w:r w:rsidDel="00000000" w:rsidR="00000000" w:rsidRPr="00000000">
            <w:rPr>
              <w:rtl w:val="0"/>
            </w:rPr>
            <w:delText xml:space="preserve">Linux</w:delText>
          </w:r>
        </w:del>
      </w:ins>
      <w:del w:author="Anonymous" w:id="2" w:date="2018-03-01T03:07:11Z"/>
      <w:ins w:author="Anonymous" w:id="10" w:date="2018-03-01T03:00:10Z">
        <w:del w:author="Anonymous" w:id="2" w:date="2018-03-01T03:07:11Z">
          <w:bookmarkStart w:colFirst="0" w:colLast="0" w:name="_up3pvkpkx7wg" w:id="12"/>
          <w:bookmarkEnd w:id="12"/>
          <w:r w:rsidDel="00000000" w:rsidR="00000000" w:rsidRPr="00000000">
            <w:rPr>
              <w:rtl w:val="0"/>
              <w:rPrChange w:author="Anonymous" w:id="11" w:date="2018-03-01T03:00:10Z">
                <w:rPr/>
              </w:rPrChange>
            </w:rPr>
            <w:delText xml:space="preserve">Toolchain</w:delText>
          </w:r>
          <w:r w:rsidDel="00000000" w:rsidR="00000000" w:rsidRPr="00000000">
            <w:rPr>
              <w:rtl w:val="0"/>
            </w:rPr>
          </w:r>
        </w:del>
      </w:ins>
    </w:p>
    <w:p w:rsidR="00000000" w:rsidDel="00000000" w:rsidP="00000000" w:rsidRDefault="00000000" w:rsidRPr="00000000" w14:paraId="00000023">
      <w:pPr>
        <w:pStyle w:val="Heading2"/>
        <w:contextualSpacing w:val="0"/>
        <w:rPr>
          <w:ins w:author="Anonymous" w:id="10" w:date="2018-03-01T03:00:10Z"/>
        </w:rPr>
      </w:pPr>
      <w:ins w:author="Anonymous" w:id="10" w:date="2018-03-01T03:00:10Z">
        <w:bookmarkStart w:colFirst="0" w:colLast="0" w:name="_2itmwi6t91vc" w:id="13"/>
        <w:bookmarkEnd w:id="13"/>
        <w:r w:rsidDel="00000000" w:rsidR="00000000" w:rsidRPr="00000000">
          <w:rPr>
            <w:rtl w:val="0"/>
          </w:rPr>
        </w:r>
      </w:ins>
    </w:p>
    <w:p w:rsidR="00000000" w:rsidDel="00000000" w:rsidP="00000000" w:rsidRDefault="00000000" w:rsidRPr="00000000" w14:paraId="00000024">
      <w:pPr>
        <w:pStyle w:val="Heading2"/>
        <w:contextualSpacing w:val="0"/>
        <w:rPr/>
      </w:pPr>
      <w:bookmarkStart w:colFirst="0" w:colLast="0" w:name="_xml5fbrqxp0q" w:id="14"/>
      <w:bookmarkEnd w:id="14"/>
      <w:r w:rsidDel="00000000" w:rsidR="00000000" w:rsidRPr="00000000">
        <w:rPr>
          <w:rtl w:val="0"/>
        </w:rPr>
        <w:t xml:space="preserve">Toolchain</w:t>
      </w:r>
    </w:p>
    <w:p w:rsidR="00000000" w:rsidDel="00000000" w:rsidP="00000000" w:rsidRDefault="00000000" w:rsidRPr="00000000" w14:paraId="00000025">
      <w:pPr>
        <w:numPr>
          <w:ilvl w:val="0"/>
          <w:numId w:val="8"/>
        </w:numPr>
        <w:ind w:left="720" w:hanging="360"/>
        <w:contextualSpacing w:val="1"/>
        <w:rPr>
          <w:u w:val="none"/>
        </w:rPr>
      </w:pPr>
      <w:r w:rsidDel="00000000" w:rsidR="00000000" w:rsidRPr="00000000">
        <w:rPr>
          <w:rtl w:val="0"/>
        </w:rPr>
        <w:t xml:space="preserve">EDK II should build with any widely used C compilers, including GCC and CLANG</w:t>
      </w:r>
    </w:p>
    <w:p w:rsidR="00000000" w:rsidDel="00000000" w:rsidP="00000000" w:rsidRDefault="00000000" w:rsidRPr="00000000" w14:paraId="00000026">
      <w:pPr>
        <w:numPr>
          <w:ilvl w:val="0"/>
          <w:numId w:val="8"/>
        </w:numPr>
        <w:ind w:left="720" w:hanging="360"/>
        <w:contextualSpacing w:val="1"/>
        <w:rPr>
          <w:u w:val="none"/>
        </w:rPr>
      </w:pPr>
      <w:r w:rsidDel="00000000" w:rsidR="00000000" w:rsidRPr="00000000">
        <w:rPr>
          <w:rtl w:val="0"/>
        </w:rPr>
        <w:t xml:space="preserve">The build is too slow. 30 minutes needs to become 30 seconds.</w:t>
      </w:r>
    </w:p>
    <w:p w:rsidR="00000000" w:rsidDel="00000000" w:rsidP="00000000" w:rsidRDefault="00000000" w:rsidRPr="00000000" w14:paraId="00000027">
      <w:pPr>
        <w:numPr>
          <w:ilvl w:val="0"/>
          <w:numId w:val="8"/>
        </w:numPr>
        <w:ind w:left="720" w:hanging="360"/>
        <w:contextualSpacing w:val="1"/>
        <w:rPr>
          <w:u w:val="none"/>
        </w:rPr>
      </w:pPr>
      <w:r w:rsidDel="00000000" w:rsidR="00000000" w:rsidRPr="00000000">
        <w:rPr>
          <w:rtl w:val="0"/>
        </w:rPr>
        <w:t xml:space="preserve">We would like to have everything work with (at least)GNU make; and to have a system like Kconfig for configuration.</w:t>
      </w:r>
    </w:p>
    <w:p w:rsidR="00000000" w:rsidDel="00000000" w:rsidP="00000000" w:rsidRDefault="00000000" w:rsidRPr="00000000" w14:paraId="00000028">
      <w:pPr>
        <w:pStyle w:val="Heading2"/>
        <w:contextualSpacing w:val="0"/>
        <w:rPr/>
      </w:pPr>
      <w:bookmarkStart w:colFirst="0" w:colLast="0" w:name="_t5xmhwg32gva" w:id="15"/>
      <w:bookmarkEnd w:id="15"/>
      <w:commentRangeStart w:id="9"/>
      <w:commentRangeStart w:id="10"/>
      <w:commentRangeStart w:id="11"/>
      <w:r w:rsidDel="00000000" w:rsidR="00000000" w:rsidRPr="00000000">
        <w:rPr>
          <w:rtl w:val="0"/>
        </w:rPr>
        <w:t xml:space="preserve">Build tools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Builds need to be reproducible. There seems to be lots of date stamps, paths, and so on that make reproducible builds impossible.</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Have to be able to scan FVs and modify in situ. Resizing should not require a build cycle. This must be scripted, not an interactive tool.</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DXEs: need a way to quickly determine, from the command line, given a DXE, what protocol GUIDs it publishes and consumes.</w:t>
      </w:r>
    </w:p>
    <w:p w:rsidR="00000000" w:rsidDel="00000000" w:rsidP="00000000" w:rsidRDefault="00000000" w:rsidRPr="00000000" w14:paraId="0000002C">
      <w:pPr>
        <w:pStyle w:val="Heading2"/>
        <w:contextualSpacing w:val="0"/>
        <w:rPr/>
      </w:pPr>
      <w:bookmarkStart w:colFirst="0" w:colLast="0" w:name="_2sj3i436agm6" w:id="16"/>
      <w:bookmarkEnd w:id="16"/>
      <w:r w:rsidDel="00000000" w:rsidR="00000000" w:rsidRPr="00000000">
        <w:rPr>
          <w:rtl w:val="0"/>
        </w:rPr>
        <w:t xml:space="preserve">Resume here next 3/1/2018</w:t>
      </w:r>
    </w:p>
    <w:p w:rsidR="00000000" w:rsidDel="00000000" w:rsidP="00000000" w:rsidRDefault="00000000" w:rsidRPr="00000000" w14:paraId="0000002D">
      <w:pPr>
        <w:pStyle w:val="Heading2"/>
        <w:contextualSpacing w:val="0"/>
        <w:rPr/>
      </w:pPr>
      <w:bookmarkStart w:colFirst="0" w:colLast="0" w:name="_q8dsqdqhic1l" w:id="17"/>
      <w:bookmarkEnd w:id="17"/>
      <w:r w:rsidDel="00000000" w:rsidR="00000000" w:rsidRPr="00000000">
        <w:rPr>
          <w:rtl w:val="0"/>
        </w:rPr>
        <w:t xml:space="preserve">Automated test</w:t>
      </w:r>
    </w:p>
    <w:p w:rsidR="00000000" w:rsidDel="00000000" w:rsidP="00000000" w:rsidRDefault="00000000" w:rsidRPr="00000000" w14:paraId="0000002E">
      <w:pPr>
        <w:numPr>
          <w:ilvl w:val="0"/>
          <w:numId w:val="12"/>
        </w:numPr>
        <w:ind w:left="720" w:hanging="360"/>
        <w:contextualSpacing w:val="1"/>
        <w:rPr/>
      </w:pPr>
      <w:r w:rsidDel="00000000" w:rsidR="00000000" w:rsidRPr="00000000">
        <w:rPr>
          <w:rtl w:val="0"/>
        </w:rPr>
        <w:t xml:space="preserve">We need a way to </w:t>
      </w:r>
      <w:commentRangeStart w:id="12"/>
      <w:commentRangeStart w:id="13"/>
      <w:commentRangeStart w:id="14"/>
      <w:commentRangeStart w:id="15"/>
      <w:r w:rsidDel="00000000" w:rsidR="00000000" w:rsidRPr="00000000">
        <w:rPr>
          <w:rtl w:val="0"/>
        </w:rPr>
        <w:t xml:space="preserve">automate unit tests</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on real hardware, including an ability to recover from bricking a node. </w:t>
      </w:r>
    </w:p>
    <w:p w:rsidR="00000000" w:rsidDel="00000000" w:rsidP="00000000" w:rsidRDefault="00000000" w:rsidRPr="00000000" w14:paraId="0000002F">
      <w:pPr>
        <w:numPr>
          <w:ilvl w:val="1"/>
          <w:numId w:val="12"/>
        </w:numPr>
        <w:ind w:left="1440" w:hanging="360"/>
        <w:contextualSpacing w:val="1"/>
        <w:rPr>
          <w:u w:val="none"/>
        </w:rPr>
      </w:pPr>
      <w:r w:rsidDel="00000000" w:rsidR="00000000" w:rsidRPr="00000000">
        <w:rPr>
          <w:rtl w:val="0"/>
        </w:rPr>
        <w:t xml:space="preserve">Able to brick the node and recover</w:t>
      </w:r>
      <w:ins w:author="T. Hudson" w:id="12" w:date="2018-03-01T18:14:44Z">
        <w:r w:rsidDel="00000000" w:rsidR="00000000" w:rsidRPr="00000000">
          <w:rPr>
            <w:rtl w:val="0"/>
          </w:rPr>
          <w:t xml:space="preserve"> via out of band mechanism</w:t>
        </w:r>
      </w:ins>
      <w:r w:rsidDel="00000000" w:rsidR="00000000" w:rsidRPr="00000000">
        <w:rPr>
          <w:rtl w:val="0"/>
        </w:rPr>
      </w:r>
    </w:p>
    <w:p w:rsidR="00000000" w:rsidDel="00000000" w:rsidP="00000000" w:rsidRDefault="00000000" w:rsidRPr="00000000" w14:paraId="00000030">
      <w:pPr>
        <w:numPr>
          <w:ilvl w:val="1"/>
          <w:numId w:val="12"/>
        </w:numPr>
        <w:ind w:left="1440" w:hanging="360"/>
        <w:contextualSpacing w:val="1"/>
        <w:rPr>
          <w:ins w:author="T. Hudson" w:id="13" w:date="2018-03-01T18:15:22Z"/>
          <w:u w:val="none"/>
        </w:rPr>
      </w:pPr>
      <w:r w:rsidDel="00000000" w:rsidR="00000000" w:rsidRPr="00000000">
        <w:rPr>
          <w:rtl w:val="0"/>
        </w:rPr>
        <w:t xml:space="preserve">Possible remote locations for various targets</w:t>
      </w:r>
      <w:ins w:author="T. Hudson" w:id="13" w:date="2018-03-01T18:15:22Z">
        <w:r w:rsidDel="00000000" w:rsidR="00000000" w:rsidRPr="00000000">
          <w:rPr>
            <w:rtl w:val="0"/>
          </w:rPr>
        </w:r>
      </w:ins>
    </w:p>
    <w:p w:rsidR="00000000" w:rsidDel="00000000" w:rsidP="00000000" w:rsidRDefault="00000000" w:rsidRPr="00000000" w14:paraId="00000031">
      <w:pPr>
        <w:numPr>
          <w:ilvl w:val="1"/>
          <w:numId w:val="12"/>
        </w:numPr>
        <w:ind w:left="1440" w:hanging="360"/>
        <w:contextualSpacing w:val="1"/>
        <w:rPr>
          <w:u w:val="none"/>
        </w:rPr>
      </w:pPr>
      <w:ins w:author="T. Hudson" w:id="13" w:date="2018-03-01T18:15:22Z">
        <w:r w:rsidDel="00000000" w:rsidR="00000000" w:rsidRPr="00000000">
          <w:rPr>
            <w:rtl w:val="0"/>
          </w:rPr>
          <w:t xml:space="preserve">Software only updates should be possible (via flashrom or flashtool)</w:t>
        </w:r>
      </w:ins>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bueznqobyo26" w:id="18"/>
      <w:bookmarkEnd w:id="18"/>
      <w:r w:rsidDel="00000000" w:rsidR="00000000" w:rsidRPr="00000000">
        <w:rPr>
          <w:rtl w:val="0"/>
        </w:rPr>
        <w:t xml:space="preserve">Bug reporting</w:t>
      </w:r>
    </w:p>
    <w:p w:rsidR="00000000" w:rsidDel="00000000" w:rsidP="00000000" w:rsidRDefault="00000000" w:rsidRPr="00000000" w14:paraId="00000033">
      <w:pPr>
        <w:numPr>
          <w:ilvl w:val="0"/>
          <w:numId w:val="6"/>
        </w:numPr>
        <w:ind w:left="720" w:hanging="360"/>
        <w:contextualSpacing w:val="1"/>
        <w:rPr>
          <w:ins w:author="Anonymous" w:id="14" w:date="2018-03-01T18:17:07Z"/>
          <w:u w:val="none"/>
        </w:rPr>
      </w:pPr>
      <w:r w:rsidDel="00000000" w:rsidR="00000000" w:rsidRPr="00000000">
        <w:rPr>
          <w:rtl w:val="0"/>
        </w:rPr>
        <w:t xml:space="preserve">Document the procedure for reporting bugs. </w:t>
      </w:r>
      <w:ins w:author="Anonymous" w:id="14" w:date="2018-03-01T18:17:07Z">
        <w:r w:rsidDel="00000000" w:rsidR="00000000" w:rsidRPr="00000000">
          <w:rPr>
            <w:rtl w:val="0"/>
          </w:rPr>
        </w:r>
      </w:ins>
    </w:p>
    <w:p w:rsidR="00000000" w:rsidDel="00000000" w:rsidP="00000000" w:rsidRDefault="00000000" w:rsidRPr="00000000" w14:paraId="00000034">
      <w:pPr>
        <w:numPr>
          <w:ilvl w:val="0"/>
          <w:numId w:val="6"/>
        </w:numPr>
        <w:ind w:left="720" w:hanging="360"/>
        <w:contextualSpacing w:val="1"/>
        <w:rPr>
          <w:u w:val="none"/>
        </w:rPr>
      </w:pPr>
      <w:ins w:author="Anonymous" w:id="15" w:date="2018-03-01T18:17:11Z">
        <w:r w:rsidDel="00000000" w:rsidR="00000000" w:rsidRPr="00000000">
          <w:rPr>
            <w:rtl w:val="0"/>
          </w:rPr>
          <w:t xml:space="preserve">Lev</w:t>
        </w:r>
      </w:ins>
      <w:ins w:author="Anonymous" w:id="16" w:date="2018-03-01T18:17:13Z">
        <w:r w:rsidDel="00000000" w:rsidR="00000000" w:rsidRPr="00000000">
          <w:rPr>
            <w:rtl w:val="0"/>
          </w:rPr>
          <w:t xml:space="preserve">erage </w:t>
        </w:r>
      </w:ins>
      <w:ins w:author="Anonymous" w:id="17" w:date="2018-03-01T18:17:17Z">
        <w:r w:rsidDel="00000000" w:rsidR="00000000" w:rsidRPr="00000000">
          <w:rPr>
            <w:rtl w:val="0"/>
          </w:rPr>
          <w:t xml:space="preserve">ex</w:t>
        </w:r>
      </w:ins>
      <w:ins w:author="Anonymous" w:id="18" w:date="2018-03-01T18:17:19Z">
        <w:r w:rsidDel="00000000" w:rsidR="00000000" w:rsidRPr="00000000">
          <w:rPr>
            <w:rtl w:val="0"/>
          </w:rPr>
          <w:t xml:space="preserve">isting </w:t>
        </w:r>
      </w:ins>
      <w:ins w:author="Anonymous" w:id="19" w:date="2018-03-01T18:17:21Z">
        <w:r w:rsidDel="00000000" w:rsidR="00000000" w:rsidRPr="00000000">
          <w:rPr>
            <w:rtl w:val="0"/>
          </w:rPr>
          <w:t xml:space="preserve">Gi</w:t>
        </w:r>
      </w:ins>
      <w:ins w:author="Anonymous" w:id="20" w:date="2018-03-01T18:17:22Z">
        <w:r w:rsidDel="00000000" w:rsidR="00000000" w:rsidRPr="00000000">
          <w:rPr>
            <w:rtl w:val="0"/>
          </w:rPr>
          <w:t xml:space="preserve">tHub</w:t>
        </w:r>
      </w:ins>
      <w:ins w:author="Anonymous" w:id="21" w:date="2018-03-01T18:17:26Z">
        <w:r w:rsidDel="00000000" w:rsidR="00000000" w:rsidRPr="00000000">
          <w:rPr>
            <w:rtl w:val="0"/>
          </w:rPr>
          <w:t xml:space="preserve"> bug </w:t>
        </w:r>
      </w:ins>
      <w:ins w:author="Anonymous" w:id="22" w:date="2018-03-01T18:17:27Z">
        <w:r w:rsidDel="00000000" w:rsidR="00000000" w:rsidRPr="00000000">
          <w:rPr>
            <w:rtl w:val="0"/>
          </w:rPr>
          <w:t xml:space="preserve">tracking mechanism to </w:t>
        </w:r>
      </w:ins>
      <w:ins w:author="Anonymous" w:id="23" w:date="2018-03-01T18:17:33Z">
        <w:r w:rsidDel="00000000" w:rsidR="00000000" w:rsidRPr="00000000">
          <w:rPr>
            <w:rtl w:val="0"/>
          </w:rPr>
          <w:t xml:space="preserve">log </w:t>
        </w:r>
      </w:ins>
      <w:ins w:author="Anonymous" w:id="24" w:date="2018-03-01T18:17:34Z">
        <w:r w:rsidDel="00000000" w:rsidR="00000000" w:rsidRPr="00000000">
          <w:rPr>
            <w:rtl w:val="0"/>
          </w:rPr>
          <w:t xml:space="preserve">and track the bugs </w:t>
        </w:r>
      </w:ins>
      <w:ins w:author="Anonymous" w:id="25" w:date="2018-03-01T18:17:38Z">
        <w:r w:rsidDel="00000000" w:rsidR="00000000" w:rsidRPr="00000000">
          <w:rPr>
            <w:rtl w:val="0"/>
          </w:rPr>
          <w:t xml:space="preserve">related to OSF</w:t>
        </w:r>
      </w:ins>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by4klk3msny6" w:id="19"/>
      <w:bookmarkEnd w:id="19"/>
      <w:r w:rsidDel="00000000" w:rsidR="00000000" w:rsidRPr="00000000">
        <w:rPr>
          <w:rtl w:val="0"/>
        </w:rPr>
        <w:t xml:space="preserve">Issues related to booting</w:t>
      </w:r>
      <w:ins w:author="Jon McCune" w:id="26" w:date="2018-03-01T18:22:45Z">
        <w:r w:rsidDel="00000000" w:rsidR="00000000" w:rsidRPr="00000000">
          <w:rPr>
            <w:rtl w:val="0"/>
          </w:rPr>
          <w:t xml:space="preserve"> (both latency and functional)</w:t>
        </w:r>
      </w:ins>
      <w:r w:rsidDel="00000000" w:rsidR="00000000" w:rsidRPr="00000000">
        <w:rPr>
          <w:rtl w:val="0"/>
        </w:rPr>
      </w:r>
    </w:p>
    <w:p w:rsidR="00000000" w:rsidDel="00000000" w:rsidP="00000000" w:rsidRDefault="00000000" w:rsidRPr="00000000" w14:paraId="00000036">
      <w:pPr>
        <w:numPr>
          <w:ilvl w:val="0"/>
          <w:numId w:val="10"/>
        </w:numPr>
        <w:ind w:left="720" w:hanging="360"/>
        <w:contextualSpacing w:val="1"/>
        <w:rPr>
          <w:u w:val="none"/>
        </w:rPr>
      </w:pPr>
      <w:r w:rsidDel="00000000" w:rsidR="00000000" w:rsidRPr="00000000">
        <w:rPr>
          <w:rtl w:val="0"/>
        </w:rPr>
        <w:t xml:space="preserve">There should never be a prompt required for proper boot. We need a way to boot straight through with zero interaction required. </w:t>
      </w:r>
    </w:p>
    <w:p w:rsidR="00000000" w:rsidDel="00000000" w:rsidP="00000000" w:rsidRDefault="00000000" w:rsidRPr="00000000" w14:paraId="00000037">
      <w:pPr>
        <w:numPr>
          <w:ilvl w:val="0"/>
          <w:numId w:val="10"/>
        </w:numPr>
        <w:ind w:left="720" w:hanging="360"/>
        <w:contextualSpacing w:val="1"/>
        <w:rPr>
          <w:u w:val="none"/>
        </w:rPr>
      </w:pPr>
      <w:r w:rsidDel="00000000" w:rsidR="00000000" w:rsidRPr="00000000">
        <w:rPr>
          <w:rtl w:val="0"/>
        </w:rPr>
        <w:t xml:space="preserve">“Boots not bricks”. There are still too many cases in which UEFI will brick a node when things go wrong. </w:t>
      </w:r>
      <w:commentRangeStart w:id="16"/>
      <w:commentRangeStart w:id="17"/>
      <w:r w:rsidDel="00000000" w:rsidR="00000000" w:rsidRPr="00000000">
        <w:rPr>
          <w:rtl w:val="0"/>
        </w:rPr>
        <w:t xml:space="preserve">We need to fix this.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8">
      <w:pPr>
        <w:numPr>
          <w:ilvl w:val="0"/>
          <w:numId w:val="10"/>
        </w:numPr>
        <w:ind w:left="720" w:hanging="360"/>
        <w:contextualSpacing w:val="1"/>
        <w:rPr>
          <w:u w:val="none"/>
        </w:rPr>
      </w:pPr>
      <w:r w:rsidDel="00000000" w:rsidR="00000000" w:rsidRPr="00000000">
        <w:rPr>
          <w:rtl w:val="0"/>
        </w:rPr>
        <w:t xml:space="preserve">“Boots not bricks” even applies if the firmware fails signature test or other measurement. In other words a security failure should not brick the node, i.e., OCP should not design a system that bricks if security fails. The actual boot policy should be left to the administrator.</w:t>
      </w:r>
    </w:p>
    <w:p w:rsidR="00000000" w:rsidDel="00000000" w:rsidP="00000000" w:rsidRDefault="00000000" w:rsidRPr="00000000" w14:paraId="00000039">
      <w:pPr>
        <w:numPr>
          <w:ilvl w:val="0"/>
          <w:numId w:val="10"/>
        </w:numPr>
        <w:ind w:left="720" w:hanging="360"/>
        <w:contextualSpacing w:val="1"/>
        <w:rPr>
          <w:del w:author="Gan Shun Lim" w:id="27" w:date="2018-02-27T23:55:51Z"/>
          <w:u w:val="none"/>
        </w:rPr>
      </w:pPr>
      <w:del w:author="Gan Shun Lim" w:id="27" w:date="2018-02-27T23:55:51Z">
        <w:commentRangeStart w:id="18"/>
        <w:r w:rsidDel="00000000" w:rsidR="00000000" w:rsidRPr="00000000">
          <w:rPr>
            <w:rtl w:val="0"/>
          </w:rPr>
          <w:delText xml:space="preserve">We would like a warm boot time of less than 20 </w:delText>
        </w:r>
        <w:r w:rsidDel="00000000" w:rsidR="00000000" w:rsidRPr="00000000">
          <w:rPr>
            <w:rtl w:val="0"/>
          </w:rPr>
          <w:delText xml:space="preserve">seconds</w:delText>
        </w:r>
        <w:r w:rsidDel="00000000" w:rsidR="00000000" w:rsidRPr="00000000">
          <w:rPr>
            <w:rtl w:val="0"/>
          </w:rPr>
          <w:delText xml:space="preserve"> to full operating system.</w:delText>
        </w:r>
      </w:del>
    </w:p>
    <w:p w:rsidR="00000000" w:rsidDel="00000000" w:rsidP="00000000" w:rsidRDefault="00000000" w:rsidRPr="00000000" w14:paraId="0000003A">
      <w:pPr>
        <w:numPr>
          <w:ilvl w:val="0"/>
          <w:numId w:val="10"/>
        </w:numPr>
        <w:ind w:left="720" w:hanging="360"/>
        <w:contextualSpacing w:val="1"/>
        <w:rPr>
          <w:ins w:author="T. Hudson" w:id="28" w:date="2018-03-01T18:23:35Z"/>
          <w:u w:val="none"/>
        </w:rPr>
      </w:pPr>
      <w:del w:author="Gan Shun Lim" w:id="27" w:date="2018-02-27T23:55:51Z">
        <w:r w:rsidDel="00000000" w:rsidR="00000000" w:rsidRPr="00000000">
          <w:rPr>
            <w:rtl w:val="0"/>
          </w:rPr>
          <w:delText xml:space="preserve">We would like a cold boot time of less than xxyyzz seconds to full operating system.</w:delText>
        </w:r>
      </w:del>
      <w:ins w:author="T. Hudson" w:id="28" w:date="2018-03-01T18:23:35Z">
        <w:commentRangeEnd w:id="18"/>
        <w:r w:rsidDel="00000000" w:rsidR="00000000" w:rsidRPr="00000000">
          <w:commentReference w:id="18"/>
        </w:r>
        <w:commentRangeStart w:id="19"/>
        <w:commentRangeStart w:id="20"/>
        <w:commentRangeStart w:id="21"/>
        <w:r w:rsidDel="00000000" w:rsidR="00000000" w:rsidRPr="00000000">
          <w:rPr>
            <w:rtl w:val="0"/>
          </w:rPr>
        </w:r>
      </w:ins>
    </w:p>
    <w:p w:rsidR="00000000" w:rsidDel="00000000" w:rsidP="00000000" w:rsidRDefault="00000000" w:rsidRPr="00000000" w14:paraId="0000003B">
      <w:pPr>
        <w:numPr>
          <w:ilvl w:val="0"/>
          <w:numId w:val="10"/>
        </w:numPr>
        <w:ind w:left="720" w:hanging="360"/>
        <w:contextualSpacing w:val="1"/>
        <w:rPr>
          <w:u w:val="none"/>
        </w:rPr>
      </w:pPr>
      <w:ins w:author="T. Hudson" w:id="28" w:date="2018-03-01T18:23:35Z">
        <w:r w:rsidDel="00000000" w:rsidR="00000000" w:rsidRPr="00000000">
          <w:rPr>
            <w:rtl w:val="0"/>
          </w:rPr>
          <w:t xml:space="preserve">Platform lock down should be left to the runtime; FLOCKDN/BIOS_CNTL/TSEG should not be set in PEI.</w:t>
        </w:r>
      </w:ins>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qjqhha5gtbx7" w:id="20"/>
      <w:bookmarkEnd w:id="20"/>
      <w:r w:rsidDel="00000000" w:rsidR="00000000" w:rsidRPr="00000000">
        <w:rPr>
          <w:rtl w:val="0"/>
        </w:rPr>
        <w:t xml:space="preserve">Telemetry and diagnosability</w:t>
      </w:r>
    </w:p>
    <w:p w:rsidR="00000000" w:rsidDel="00000000" w:rsidP="00000000" w:rsidRDefault="00000000" w:rsidRPr="00000000" w14:paraId="0000003D">
      <w:pPr>
        <w:numPr>
          <w:ilvl w:val="0"/>
          <w:numId w:val="13"/>
        </w:numPr>
        <w:ind w:left="720" w:hanging="360"/>
        <w:contextualSpacing w:val="1"/>
        <w:rPr/>
      </w:pPr>
      <w:r w:rsidDel="00000000" w:rsidR="00000000" w:rsidRPr="00000000">
        <w:rPr>
          <w:rtl w:val="0"/>
        </w:rPr>
        <w:t xml:space="preserve">Strings not error codes during both build and runtime</w:t>
      </w:r>
    </w:p>
    <w:p w:rsidR="00000000" w:rsidDel="00000000" w:rsidP="00000000" w:rsidRDefault="00000000" w:rsidRPr="00000000" w14:paraId="0000003E">
      <w:pPr>
        <w:numPr>
          <w:ilvl w:val="0"/>
          <w:numId w:val="13"/>
        </w:numPr>
        <w:ind w:left="720" w:hanging="360"/>
        <w:contextualSpacing w:val="1"/>
        <w:rPr>
          <w:u w:val="none"/>
        </w:rPr>
      </w:pPr>
      <w:r w:rsidDel="00000000" w:rsidR="00000000" w:rsidRPr="00000000">
        <w:rPr>
          <w:rtl w:val="0"/>
        </w:rPr>
        <w:t xml:space="preserve">Error logging - It is desirable for firmware to log errors i</w:t>
      </w:r>
      <w:del w:author="Anonymous" w:id="29" w:date="2018-03-01T18:34:23Z">
        <w:r w:rsidDel="00000000" w:rsidR="00000000" w:rsidRPr="00000000">
          <w:rPr>
            <w:rtl w:val="0"/>
          </w:rPr>
          <w:delText xml:space="preserve">n flash </w:delText>
        </w:r>
      </w:del>
      <w:r w:rsidDel="00000000" w:rsidR="00000000" w:rsidRPr="00000000">
        <w:rPr>
          <w:rtl w:val="0"/>
        </w:rPr>
        <w:t xml:space="preserve">such that it can be retrieved out-of-band (e.g. catastrophic failure) or by reading the flash from the OS.</w:t>
      </w:r>
    </w:p>
    <w:p w:rsidR="00000000" w:rsidDel="00000000" w:rsidP="00000000" w:rsidRDefault="00000000" w:rsidRPr="00000000" w14:paraId="0000003F">
      <w:pPr>
        <w:numPr>
          <w:ilvl w:val="0"/>
          <w:numId w:val="13"/>
        </w:numPr>
        <w:ind w:left="720" w:hanging="360"/>
        <w:contextualSpacing w:val="1"/>
        <w:rPr>
          <w:u w:val="none"/>
        </w:rPr>
      </w:pPr>
      <w:r w:rsidDel="00000000" w:rsidR="00000000" w:rsidRPr="00000000">
        <w:rPr>
          <w:rtl w:val="0"/>
        </w:rPr>
        <w:t xml:space="preserve">Boot logging - It is desirable for firmware to store a boot log (e.g. what it prints to the debug console) such that it can be read from the OS.</w:t>
      </w:r>
    </w:p>
    <w:p w:rsidR="00000000" w:rsidDel="00000000" w:rsidP="00000000" w:rsidRDefault="00000000" w:rsidRPr="00000000" w14:paraId="00000040">
      <w:pPr>
        <w:pStyle w:val="Heading2"/>
        <w:contextualSpacing w:val="0"/>
        <w:rPr/>
      </w:pPr>
      <w:bookmarkStart w:colFirst="0" w:colLast="0" w:name="_bvl9b5pnei1m" w:id="21"/>
      <w:bookmarkEnd w:id="21"/>
      <w:r w:rsidDel="00000000" w:rsidR="00000000" w:rsidRPr="00000000">
        <w:rPr>
          <w:rtl w:val="0"/>
        </w:rPr>
        <w:t xml:space="preserve">Firmware Variables</w:t>
      </w:r>
    </w:p>
    <w:p w:rsidR="00000000" w:rsidDel="00000000" w:rsidP="00000000" w:rsidRDefault="00000000" w:rsidRPr="00000000" w14:paraId="00000041">
      <w:pPr>
        <w:numPr>
          <w:ilvl w:val="0"/>
          <w:numId w:val="7"/>
        </w:numPr>
        <w:ind w:left="720" w:hanging="360"/>
        <w:contextualSpacing w:val="1"/>
        <w:rPr>
          <w:ins w:author="Anonymous" w:id="30" w:date="2018-03-01T18:48:23Z"/>
          <w:u w:val="none"/>
        </w:rPr>
      </w:pPr>
      <w:r w:rsidDel="00000000" w:rsidR="00000000" w:rsidRPr="00000000">
        <w:rPr>
          <w:rtl w:val="0"/>
        </w:rPr>
        <w:t xml:space="preserve">Need a set of EFI variables with rw access that doesn’t exclusively require efi runtime services, e.g. they should reside in a FV or other container format.</w:t>
      </w:r>
      <w:ins w:author="Anonymous" w:id="30" w:date="2018-03-01T18:48:23Z">
        <w:r w:rsidDel="00000000" w:rsidR="00000000" w:rsidRPr="00000000">
          <w:rPr>
            <w:rtl w:val="0"/>
          </w:rPr>
        </w:r>
      </w:ins>
    </w:p>
    <w:p w:rsidR="00000000" w:rsidDel="00000000" w:rsidP="00000000" w:rsidRDefault="00000000" w:rsidRPr="00000000" w14:paraId="00000042">
      <w:pPr>
        <w:numPr>
          <w:ilvl w:val="0"/>
          <w:numId w:val="7"/>
        </w:numPr>
        <w:ind w:left="720" w:hanging="360"/>
        <w:contextualSpacing w:val="1"/>
        <w:rPr>
          <w:u w:val="none"/>
        </w:rPr>
      </w:pPr>
      <w:ins w:author="Anonymous" w:id="31" w:date="2018-03-01T18:48:26Z">
        <w:r w:rsidDel="00000000" w:rsidR="00000000" w:rsidRPr="00000000">
          <w:rPr>
            <w:rtl w:val="0"/>
          </w:rPr>
          <w:t xml:space="preserve">EFI variables </w:t>
        </w:r>
      </w:ins>
      <w:ins w:author="Anonymous" w:id="32" w:date="2018-03-01T18:48:37Z">
        <w:r w:rsidDel="00000000" w:rsidR="00000000" w:rsidRPr="00000000">
          <w:rPr>
            <w:rtl w:val="0"/>
          </w:rPr>
          <w:t xml:space="preserve">to </w:t>
        </w:r>
      </w:ins>
      <w:ins w:author="Anonymous" w:id="33" w:date="2018-03-01T18:48:39Z">
        <w:r w:rsidDel="00000000" w:rsidR="00000000" w:rsidRPr="00000000">
          <w:rPr>
            <w:rtl w:val="0"/>
          </w:rPr>
          <w:t xml:space="preserve">control the boot path </w:t>
        </w:r>
      </w:ins>
      <w:ins w:author="Anonymous" w:id="34" w:date="2018-03-01T18:48:48Z">
        <w:r w:rsidDel="00000000" w:rsidR="00000000" w:rsidRPr="00000000">
          <w:rPr>
            <w:rtl w:val="0"/>
          </w:rPr>
          <w:t xml:space="preserve">in </w:t>
        </w:r>
      </w:ins>
      <w:ins w:author="Anonymous" w:id="35" w:date="2018-03-01T18:48:49Z">
        <w:r w:rsidDel="00000000" w:rsidR="00000000" w:rsidRPr="00000000">
          <w:rPr>
            <w:rtl w:val="0"/>
          </w:rPr>
          <w:t xml:space="preserve">PEI</w:t>
        </w:r>
      </w:ins>
      <w:ins w:author="Anonymous" w:id="36" w:date="2018-03-01T18:48:52Z">
        <w:r w:rsidDel="00000000" w:rsidR="00000000" w:rsidRPr="00000000">
          <w:rPr>
            <w:rtl w:val="0"/>
          </w:rPr>
          <w:t xml:space="preserve"> </w:t>
        </w:r>
      </w:ins>
      <w:ins w:author="Anonymous" w:id="37" w:date="2018-03-01T18:48:55Z">
        <w:r w:rsidDel="00000000" w:rsidR="00000000" w:rsidRPr="00000000">
          <w:rPr>
            <w:rtl w:val="0"/>
          </w:rPr>
          <w:t xml:space="preserve">phase </w:t>
        </w:r>
      </w:ins>
      <w:ins w:author="Anonymous" w:id="38" w:date="2018-03-01T18:48:59Z">
        <w:r w:rsidDel="00000000" w:rsidR="00000000" w:rsidRPr="00000000">
          <w:rPr>
            <w:rtl w:val="0"/>
          </w:rPr>
          <w:t xml:space="preserve">need to provide </w:t>
        </w:r>
      </w:ins>
      <w:ins w:author="Anonymous" w:id="39" w:date="2018-03-01T18:49:03Z">
        <w:r w:rsidDel="00000000" w:rsidR="00000000" w:rsidRPr="00000000">
          <w:rPr>
            <w:rtl w:val="0"/>
          </w:rPr>
          <w:t xml:space="preserve">ability t</w:t>
        </w:r>
      </w:ins>
      <w:ins w:author="Anonymous" w:id="40" w:date="2018-03-01T18:49:06Z">
        <w:r w:rsidDel="00000000" w:rsidR="00000000" w:rsidRPr="00000000">
          <w:rPr>
            <w:rtl w:val="0"/>
          </w:rPr>
          <w:t xml:space="preserve">o</w:t>
        </w:r>
      </w:ins>
      <w:ins w:author="Anonymous" w:id="41" w:date="2018-03-01T18:49:13Z">
        <w:r w:rsidDel="00000000" w:rsidR="00000000" w:rsidRPr="00000000">
          <w:rPr>
            <w:rtl w:val="0"/>
          </w:rPr>
          <w:t xml:space="preserve"> </w:t>
        </w:r>
      </w:ins>
      <w:ins w:author="Anonymous" w:id="42" w:date="2018-03-01T18:49:21Z">
        <w:r w:rsidDel="00000000" w:rsidR="00000000" w:rsidRPr="00000000">
          <w:rPr>
            <w:rtl w:val="0"/>
          </w:rPr>
          <w:t xml:space="preserve">be controlled by </w:t>
        </w:r>
      </w:ins>
      <w:ins w:author="Anonymous" w:id="41" w:date="2018-03-01T18:49:13Z"/>
      <w:ins w:author="Anonymous" w:id="43" w:date="2018-03-01T18:49:28Z">
        <w:r w:rsidDel="00000000" w:rsidR="00000000" w:rsidRPr="00000000">
          <w:rPr>
            <w:rtl w:val="0"/>
          </w:rPr>
          <w:t xml:space="preserve">dif</w:t>
        </w:r>
      </w:ins>
      <w:ins w:author="Anonymous" w:id="44" w:date="2018-03-01T18:49:30Z">
        <w:r w:rsidDel="00000000" w:rsidR="00000000" w:rsidRPr="00000000">
          <w:rPr>
            <w:rtl w:val="0"/>
          </w:rPr>
          <w:t xml:space="preserve">ferent DXE</w:t>
        </w:r>
      </w:ins>
      <w:ins w:author="Anonymous" w:id="43" w:date="2018-03-01T18:49:28Z"/>
      <w:ins w:author="Anonymous" w:id="45" w:date="2018-03-01T18:49:34Z">
        <w:r w:rsidDel="00000000" w:rsidR="00000000" w:rsidRPr="00000000">
          <w:rPr>
            <w:rtl w:val="0"/>
          </w:rPr>
          <w:t xml:space="preserve"> </w:t>
        </w:r>
      </w:ins>
      <w:ins w:author="Anonymous" w:id="43" w:date="2018-03-01T18:49:28Z"/>
      <w:ins w:author="Anonymous" w:id="46" w:date="2018-03-01T18:49:36Z">
        <w:r w:rsidDel="00000000" w:rsidR="00000000" w:rsidRPr="00000000">
          <w:rPr>
            <w:rtl w:val="0"/>
          </w:rPr>
          <w:t xml:space="preserve">paths</w:t>
        </w:r>
      </w:ins>
      <w:ins w:author="Anonymous" w:id="43" w:date="2018-03-01T18:49:28Z"/>
      <w:ins w:author="Anonymous" w:id="47" w:date="2018-03-01T18:49:37Z">
        <w:r w:rsidDel="00000000" w:rsidR="00000000" w:rsidRPr="00000000">
          <w:rPr>
            <w:rtl w:val="0"/>
          </w:rPr>
          <w:t xml:space="preserve">.</w:t>
        </w:r>
      </w:ins>
      <w:ins w:author="Anonymous" w:id="43" w:date="2018-03-01T18:49:28Z">
        <w:del w:author="Anonymous" w:id="44" w:date="2018-03-01T18:49:30Z">
          <w:r w:rsidDel="00000000" w:rsidR="00000000" w:rsidRPr="00000000">
            <w:rPr>
              <w:rtl w:val="0"/>
            </w:rPr>
            <w:delText xml:space="preserve">e</w:delText>
          </w:r>
        </w:del>
      </w:ins>
      <w:ins w:author="Anonymous" w:id="41" w:date="2018-03-01T18:49:13Z">
        <w:del w:author="Anonymous" w:id="42" w:date="2018-03-01T18:49:21Z">
          <w:r w:rsidDel="00000000" w:rsidR="00000000" w:rsidRPr="00000000">
            <w:rPr>
              <w:rtl w:val="0"/>
            </w:rPr>
            <w:delText xml:space="preserve">c</w:delText>
          </w:r>
        </w:del>
      </w:ins>
      <w:r w:rsidDel="00000000" w:rsidR="00000000" w:rsidRPr="00000000">
        <w:rPr>
          <w:rtl w:val="0"/>
        </w:rPr>
      </w:r>
    </w:p>
    <w:p w:rsidR="00000000" w:rsidDel="00000000" w:rsidP="00000000" w:rsidRDefault="00000000" w:rsidRPr="00000000" w14:paraId="00000043">
      <w:pPr>
        <w:pStyle w:val="Heading2"/>
        <w:contextualSpacing w:val="0"/>
        <w:rPr/>
      </w:pPr>
      <w:bookmarkStart w:colFirst="0" w:colLast="0" w:name="_jvrn24xle4o1" w:id="22"/>
      <w:bookmarkEnd w:id="22"/>
      <w:r w:rsidDel="00000000" w:rsidR="00000000" w:rsidRPr="00000000">
        <w:rPr>
          <w:rtl w:val="0"/>
        </w:rPr>
        <w:t xml:space="preserve">General platform issues</w:t>
      </w:r>
    </w:p>
    <w:p w:rsidR="00000000" w:rsidDel="00000000" w:rsidP="00000000" w:rsidRDefault="00000000" w:rsidRPr="00000000" w14:paraId="00000044">
      <w:pPr>
        <w:numPr>
          <w:ilvl w:val="0"/>
          <w:numId w:val="2"/>
        </w:numPr>
        <w:ind w:left="720" w:hanging="360"/>
        <w:contextualSpacing w:val="1"/>
        <w:rPr>
          <w:ins w:author="T. Hudson" w:id="74" w:date="2018-03-01T19:05:39Z"/>
          <w:u w:val="none"/>
        </w:rPr>
      </w:pPr>
      <w:ins w:author="Anonymous" w:id="48" w:date="2018-03-01T18:51:02Z">
        <w:r w:rsidDel="00000000" w:rsidR="00000000" w:rsidRPr="00000000">
          <w:rPr>
            <w:rtl w:val="0"/>
          </w:rPr>
          <w:t xml:space="preserve">OSF </w:t>
        </w:r>
      </w:ins>
      <w:ins w:author="Anonymous" w:id="49" w:date="2018-03-01T18:51:03Z">
        <w:r w:rsidDel="00000000" w:rsidR="00000000" w:rsidRPr="00000000">
          <w:rPr>
            <w:rtl w:val="0"/>
          </w:rPr>
          <w:t xml:space="preserve">ar</w:t>
        </w:r>
      </w:ins>
      <w:ins w:author="Anonymous" w:id="50" w:date="2018-03-01T18:51:05Z">
        <w:r w:rsidDel="00000000" w:rsidR="00000000" w:rsidRPr="00000000">
          <w:rPr>
            <w:rtl w:val="0"/>
          </w:rPr>
          <w:t xml:space="preserve">ch</w:t>
        </w:r>
      </w:ins>
      <w:ins w:author="Anonymous" w:id="51" w:date="2018-03-01T18:51:12Z">
        <w:r w:rsidDel="00000000" w:rsidR="00000000" w:rsidRPr="00000000">
          <w:rPr>
            <w:rtl w:val="0"/>
          </w:rPr>
          <w:t xml:space="preserve">itecture s</w:t>
        </w:r>
      </w:ins>
      <w:ins w:author="Anonymous" w:id="50" w:date="2018-03-01T18:51:05Z"/>
      <w:ins w:author="Anonymous" w:id="52" w:date="2018-03-01T18:51:14Z">
        <w:r w:rsidDel="00000000" w:rsidR="00000000" w:rsidRPr="00000000">
          <w:rPr>
            <w:rtl w:val="0"/>
          </w:rPr>
          <w:t xml:space="preserve">hould support </w:t>
        </w:r>
      </w:ins>
      <w:ins w:author="Anonymous" w:id="50" w:date="2018-03-01T18:51:05Z"/>
      <w:ins w:author="Anonymous" w:id="53" w:date="2018-03-01T18:51:18Z">
        <w:r w:rsidDel="00000000" w:rsidR="00000000" w:rsidRPr="00000000">
          <w:rPr>
            <w:rtl w:val="0"/>
          </w:rPr>
          <w:t xml:space="preserve">ability </w:t>
        </w:r>
      </w:ins>
      <w:ins w:author="Anonymous" w:id="50" w:date="2018-03-01T18:51:05Z"/>
      <w:ins w:author="Anonymous" w:id="54" w:date="2018-03-01T18:51:21Z">
        <w:r w:rsidDel="00000000" w:rsidR="00000000" w:rsidRPr="00000000">
          <w:rPr>
            <w:rtl w:val="0"/>
          </w:rPr>
          <w:t xml:space="preserve">to </w:t>
        </w:r>
      </w:ins>
      <w:ins w:author="Anonymous" w:id="50" w:date="2018-03-01T18:51:05Z">
        <w:del w:author="Anonymous" w:id="55" w:date="2018-03-01T18:51:08Z">
          <w:r w:rsidDel="00000000" w:rsidR="00000000" w:rsidRPr="00000000">
            <w:rPr>
              <w:rtl w:val="0"/>
            </w:rPr>
            <w:delText xml:space="preserve">iteture </w:delText>
          </w:r>
        </w:del>
      </w:ins>
      <w:commentRangeStart w:id="22"/>
      <w:r w:rsidDel="00000000" w:rsidR="00000000" w:rsidRPr="00000000">
        <w:rPr>
          <w:rtl w:val="0"/>
        </w:rPr>
        <w:t xml:space="preserve">“hand over the platform relatively unlocked. No smm, prr, flockdn, bioscntl, tseg, etc. </w:t>
      </w:r>
      <w:ins w:author="Anonymous" w:id="56" w:date="2018-03-01T18:51:32Z">
        <w:r w:rsidDel="00000000" w:rsidR="00000000" w:rsidRPr="00000000">
          <w:rPr>
            <w:rtl w:val="0"/>
          </w:rPr>
          <w:t xml:space="preserve">“ </w:t>
        </w:r>
      </w:ins>
      <w:ins w:author="Anonymous" w:id="57" w:date="2018-03-01T18:51:39Z">
        <w:r w:rsidDel="00000000" w:rsidR="00000000" w:rsidRPr="00000000">
          <w:rPr>
            <w:rtl w:val="0"/>
          </w:rPr>
          <w:t xml:space="preserve">so that specific OS interfa</w:t>
        </w:r>
      </w:ins>
      <w:ins w:author="Anonymous" w:id="56" w:date="2018-03-01T18:51:32Z"/>
      <w:ins w:author="Anonymous" w:id="58" w:date="2018-03-01T18:51:50Z">
        <w:r w:rsidDel="00000000" w:rsidR="00000000" w:rsidRPr="00000000">
          <w:rPr>
            <w:rtl w:val="0"/>
          </w:rPr>
          <w:t xml:space="preserve">ces can be developed to inst</w:t>
        </w:r>
      </w:ins>
      <w:ins w:author="Anonymous" w:id="56" w:date="2018-03-01T18:51:32Z"/>
      <w:ins w:author="Anonymous" w:id="59" w:date="2018-03-01T18:51:56Z">
        <w:r w:rsidDel="00000000" w:rsidR="00000000" w:rsidRPr="00000000">
          <w:rPr>
            <w:rtl w:val="0"/>
          </w:rPr>
          <w:t xml:space="preserve">all </w:t>
        </w:r>
      </w:ins>
      <w:ins w:author="Anonymous" w:id="56" w:date="2018-03-01T18:51:32Z"/>
      <w:ins w:author="Anonymous" w:id="60" w:date="2018-03-01T18:52:15Z">
        <w:del w:author="Anonymous" w:id="61" w:date="2018-03-01T18:52:37Z">
          <w:r w:rsidDel="00000000" w:rsidR="00000000" w:rsidRPr="00000000">
            <w:rPr>
              <w:rtl w:val="0"/>
              <w:rPrChange w:author="Anonymous" w:id="62" w:date="2018-03-01T18:52:15Z">
                <w:rPr/>
              </w:rPrChange>
            </w:rPr>
            <w:delText xml:space="preserve">proprietary</w:delText>
          </w:r>
        </w:del>
      </w:ins>
      <w:ins w:author="Anonymous" w:id="56" w:date="2018-03-01T18:51:32Z"/>
      <w:ins w:author="Anonymous" w:id="63" w:date="2018-03-01T18:51:58Z">
        <w:del w:author="Anonymous" w:id="60" w:date="2018-03-01T18:52:15Z">
          <w:r w:rsidDel="00000000" w:rsidR="00000000" w:rsidRPr="00000000">
            <w:rPr>
              <w:rtl w:val="0"/>
              <w:rPrChange w:author="Anonymous" w:id="62" w:date="2018-03-01T18:52:15Z">
                <w:rPr/>
              </w:rPrChange>
            </w:rPr>
            <w:delText xml:space="preserve">pr</w:delText>
          </w:r>
        </w:del>
      </w:ins>
      <w:ins w:author="Anonymous" w:id="64" w:date="2018-03-01T18:52:00Z">
        <w:del w:author="Anonymous" w:id="60" w:date="2018-03-01T18:52:15Z">
          <w:r w:rsidDel="00000000" w:rsidR="00000000" w:rsidRPr="00000000">
            <w:rPr>
              <w:rtl w:val="0"/>
              <w:rPrChange w:author="Anonymous" w:id="62" w:date="2018-03-01T18:52:15Z">
                <w:rPr/>
              </w:rPrChange>
            </w:rPr>
            <w:delText xml:space="preserve">op</w:delText>
          </w:r>
        </w:del>
      </w:ins>
      <w:ins w:author="Anonymous" w:id="63" w:date="2018-03-01T18:51:58Z">
        <w:del w:author="Anonymous" w:id="60" w:date="2018-03-01T18:52:15Z"/>
      </w:ins>
      <w:ins w:author="Anonymous" w:id="65" w:date="2018-03-01T18:52:02Z">
        <w:del w:author="Anonymous" w:id="60" w:date="2018-03-01T18:52:15Z">
          <w:r w:rsidDel="00000000" w:rsidR="00000000" w:rsidRPr="00000000">
            <w:rPr>
              <w:rtl w:val="0"/>
              <w:rPrChange w:author="Anonymous" w:id="62" w:date="2018-03-01T18:52:15Z">
                <w:rPr/>
              </w:rPrChange>
            </w:rPr>
            <w:delText xml:space="preserve">iretary</w:delText>
          </w:r>
        </w:del>
        <w:r w:rsidDel="00000000" w:rsidR="00000000" w:rsidRPr="00000000">
          <w:rPr>
            <w:rtl w:val="0"/>
          </w:rPr>
          <w:t xml:space="preserve"> </w:t>
        </w:r>
      </w:ins>
      <w:ins w:author="Anonymous" w:id="63" w:date="2018-03-01T18:51:58Z"/>
      <w:ins w:author="Anonymous" w:id="66" w:date="2018-03-01T18:52:05Z">
        <w:r w:rsidDel="00000000" w:rsidR="00000000" w:rsidRPr="00000000">
          <w:rPr>
            <w:rtl w:val="0"/>
          </w:rPr>
          <w:t xml:space="preserve">SMM d</w:t>
        </w:r>
      </w:ins>
      <w:ins w:author="Anonymous" w:id="63" w:date="2018-03-01T18:51:58Z"/>
      <w:ins w:author="Anonymous" w:id="67" w:date="2018-03-01T18:52:08Z">
        <w:r w:rsidDel="00000000" w:rsidR="00000000" w:rsidRPr="00000000">
          <w:rPr>
            <w:rtl w:val="0"/>
          </w:rPr>
          <w:t xml:space="preserve">rivers</w:t>
        </w:r>
      </w:ins>
      <w:ins w:author="Anonymous" w:id="68" w:date="2018-03-01T18:52:44Z">
        <w:r w:rsidDel="00000000" w:rsidR="00000000" w:rsidRPr="00000000">
          <w:rPr>
            <w:rtl w:val="0"/>
          </w:rPr>
          <w:t xml:space="preserve"> </w:t>
        </w:r>
      </w:ins>
      <w:ins w:author="T. Hudson" w:id="69" w:date="2018-03-01T19:03:59Z">
        <w:r w:rsidDel="00000000" w:rsidR="00000000" w:rsidRPr="00000000">
          <w:rPr>
            <w:rtl w:val="0"/>
          </w:rPr>
          <w:t xml:space="preserve">and</w:t>
        </w:r>
      </w:ins>
      <w:ins w:author="Anonymous" w:id="68" w:date="2018-03-01T18:52:44Z">
        <w:del w:author="T. Hudson" w:id="69" w:date="2018-03-01T19:03:59Z">
          <w:r w:rsidDel="00000000" w:rsidR="00000000" w:rsidRPr="00000000">
            <w:rPr>
              <w:rtl w:val="0"/>
            </w:rPr>
            <w:delText xml:space="preserve">to</w:delText>
          </w:r>
        </w:del>
        <w:r w:rsidDel="00000000" w:rsidR="00000000" w:rsidRPr="00000000">
          <w:rPr>
            <w:rtl w:val="0"/>
          </w:rPr>
          <w:t xml:space="preserve"> configure platforms</w:t>
        </w:r>
      </w:ins>
      <w:ins w:author="Anonymous" w:id="67" w:date="2018-03-01T18:52:08Z"/>
      <w:ins w:author="Anonymous" w:id="70" w:date="2018-03-01T18:52:51Z">
        <w:r w:rsidDel="00000000" w:rsidR="00000000" w:rsidRPr="00000000">
          <w:rPr>
            <w:rtl w:val="0"/>
          </w:rPr>
          <w:t xml:space="preserve"> protection </w:t>
        </w:r>
      </w:ins>
      <w:ins w:author="Anonymous" w:id="67" w:date="2018-03-01T18:52:08Z"/>
      <w:ins w:author="Anonymous" w:id="71" w:date="2018-03-01T18:52:54Z">
        <w:r w:rsidDel="00000000" w:rsidR="00000000" w:rsidRPr="00000000">
          <w:rPr>
            <w:rtl w:val="0"/>
          </w:rPr>
          <w:t xml:space="preserve">bits</w:t>
        </w:r>
      </w:ins>
      <w:ins w:author="Anonymous" w:id="67" w:date="2018-03-01T18:52:08Z">
        <w:r w:rsidDel="00000000" w:rsidR="00000000" w:rsidRPr="00000000">
          <w:rPr>
            <w:rtl w:val="0"/>
          </w:rPr>
          <w:t xml:space="preserve">.</w:t>
        </w:r>
      </w:ins>
      <w:ins w:author="Anonymous" w:id="63" w:date="2018-03-01T18:51:58Z">
        <w:del w:author="Anonymous" w:id="64" w:date="2018-03-01T18:52:00Z">
          <w:r w:rsidDel="00000000" w:rsidR="00000000" w:rsidRPr="00000000">
            <w:rPr>
              <w:rtl w:val="0"/>
            </w:rPr>
            <w:delText xml:space="preserve">i</w:delText>
          </w:r>
        </w:del>
      </w:ins>
      <w:ins w:author="Anonymous" w:id="56" w:date="2018-03-01T18:51:32Z">
        <w:del w:author="Anonymous" w:id="57" w:date="2018-03-01T18:51:39Z">
          <w:r w:rsidDel="00000000" w:rsidR="00000000" w:rsidRPr="00000000">
            <w:rPr>
              <w:rtl w:val="0"/>
            </w:rPr>
            <w:delText xml:space="preserve">and specific </w:delText>
          </w:r>
        </w:del>
      </w:ins>
      <w:del w:author="Anonymous" w:id="57" w:date="2018-03-01T18:51:39Z"/>
      <w:ins w:author="Anonymous" w:id="72" w:date="2018-03-01T18:51:36Z">
        <w:del w:author="Anonymous" w:id="57" w:date="2018-03-01T18:51:39Z">
          <w:r w:rsidDel="00000000" w:rsidR="00000000" w:rsidRPr="00000000">
            <w:rPr>
              <w:rtl w:val="0"/>
            </w:rPr>
            <w:delText xml:space="preserve">OS</w:delText>
          </w:r>
        </w:del>
      </w:ins>
      <w:del w:author="Anonymous" w:id="73" w:date="2018-03-01T18:51:29Z">
        <w:r w:rsidDel="00000000" w:rsidR="00000000" w:rsidRPr="00000000">
          <w:rPr>
            <w:rtl w:val="0"/>
          </w:rPr>
          <w:delText xml:space="preserve">we'll handle it”</w:delText>
        </w:r>
      </w:del>
      <w:ins w:author="T. Hudson" w:id="74" w:date="2018-03-01T19:05:39Z">
        <w:commentRangeEnd w:id="22"/>
        <w:r w:rsidDel="00000000" w:rsidR="00000000" w:rsidRPr="00000000">
          <w:commentReference w:id="22"/>
        </w:r>
        <w:r w:rsidDel="00000000" w:rsidR="00000000" w:rsidRPr="00000000">
          <w:rPr>
            <w:rtl w:val="0"/>
          </w:rPr>
        </w:r>
      </w:ins>
    </w:p>
    <w:p w:rsidR="00000000" w:rsidDel="00000000" w:rsidP="00000000" w:rsidRDefault="00000000" w:rsidRPr="00000000" w14:paraId="00000045">
      <w:pPr>
        <w:numPr>
          <w:ilvl w:val="0"/>
          <w:numId w:val="2"/>
        </w:numPr>
        <w:ind w:left="720" w:hanging="360"/>
        <w:contextualSpacing w:val="1"/>
        <w:rPr>
          <w:u w:val="none"/>
        </w:rPr>
      </w:pPr>
      <w:ins w:author="T. Hudson" w:id="74" w:date="2018-03-01T19:05:39Z">
        <w:r w:rsidDel="00000000" w:rsidR="00000000" w:rsidRPr="00000000">
          <w:rPr>
            <w:rtl w:val="0"/>
          </w:rPr>
          <w:t xml:space="preserve">Tools like chipsec will be used to verify that in the default configuration the platform protection bits are set to a safe state.</w:t>
        </w:r>
      </w:ins>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j527unf5oi8n" w:id="23"/>
      <w:bookmarkEnd w:id="23"/>
      <w:r w:rsidDel="00000000" w:rsidR="00000000" w:rsidRPr="00000000">
        <w:rPr>
          <w:rtl w:val="0"/>
        </w:rPr>
        <w:t xml:space="preserve">Vendor-specific issues</w:t>
      </w:r>
    </w:p>
    <w:p w:rsidR="00000000" w:rsidDel="00000000" w:rsidP="00000000" w:rsidRDefault="00000000" w:rsidRPr="00000000" w14:paraId="00000047">
      <w:pPr>
        <w:contextualSpacing w:val="0"/>
        <w:rPr/>
      </w:pPr>
      <w:r w:rsidDel="00000000" w:rsidR="00000000" w:rsidRPr="00000000">
        <w:rPr>
          <w:rtl w:val="0"/>
        </w:rPr>
        <w:t xml:space="preserve">These vendor-specific issues are a big pain point for some of our developers and need to be addressed. A common requirement is that all builds must be reproducible and, as mentioned, OS- and compile-agnostic. </w:t>
      </w:r>
    </w:p>
    <w:p w:rsidR="00000000" w:rsidDel="00000000" w:rsidP="00000000" w:rsidRDefault="00000000" w:rsidRPr="00000000" w14:paraId="00000048">
      <w:pPr>
        <w:pStyle w:val="Heading3"/>
        <w:contextualSpacing w:val="0"/>
        <w:rPr>
          <w:ins w:author="Vincent Zimmer" w:id="75" w:date="2018-04-04T17:37:46Z"/>
          <w:rPrChange w:author="Vincent Zimmer" w:id="76" w:date="2018-04-04T17:37:46Z">
            <w:rPr/>
          </w:rPrChange>
        </w:rPr>
      </w:pPr>
      <w:ins w:author="Vincent Zimmer" w:id="75" w:date="2018-04-04T17:37:46Z">
        <w:bookmarkStart w:colFirst="0" w:colLast="0" w:name="_tkynr49cz8hi" w:id="24"/>
        <w:bookmarkEnd w:id="24"/>
        <w:commentRangeStart w:id="23"/>
        <w:r w:rsidDel="00000000" w:rsidR="00000000" w:rsidRPr="00000000">
          <w:rPr>
            <w:rtl w:val="0"/>
            <w:rPrChange w:author="Vincent Zimmer" w:id="76" w:date="2018-04-04T17:37:46Z">
              <w:rPr/>
            </w:rPrChange>
          </w:rPr>
          <w:t xml:space="preserve">Intel</w:t>
        </w:r>
        <w:commentRangeEnd w:id="23"/>
        <w:r w:rsidDel="00000000" w:rsidR="00000000" w:rsidRPr="00000000">
          <w:commentReference w:id="23"/>
        </w:r>
        <w:r w:rsidDel="00000000" w:rsidR="00000000" w:rsidRPr="00000000">
          <w:rPr>
            <w:rtl w:val="0"/>
          </w:rPr>
        </w:r>
      </w:ins>
    </w:p>
    <w:p w:rsidR="00000000" w:rsidDel="00000000" w:rsidP="00000000" w:rsidRDefault="00000000" w:rsidRPr="00000000" w14:paraId="00000049">
      <w:pPr>
        <w:numPr>
          <w:ilvl w:val="0"/>
          <w:numId w:val="14"/>
        </w:numPr>
        <w:ind w:left="720" w:hanging="360"/>
        <w:contextualSpacing w:val="1"/>
        <w:rPr>
          <w:ins w:author="Vincent Zimmer" w:id="75" w:date="2018-04-04T17:37:46Z"/>
        </w:rPr>
      </w:pPr>
      <w:ins w:author="Vincent Zimmer" w:id="75" w:date="2018-04-04T17:37:46Z">
        <w:r w:rsidDel="00000000" w:rsidR="00000000" w:rsidRPr="00000000">
          <w:rPr>
            <w:rtl w:val="0"/>
            <w:rPrChange w:author="Vincent Zimmer" w:id="76" w:date="2018-04-04T17:37:46Z">
              <w:rPr/>
            </w:rPrChange>
          </w:rPr>
          <w:t xml:space="preserve">FSP with redistribution clause (Vincent said he was working on this)</w:t>
        </w:r>
      </w:ins>
    </w:p>
    <w:p w:rsidR="00000000" w:rsidDel="00000000" w:rsidP="00000000" w:rsidRDefault="00000000" w:rsidRPr="00000000" w14:paraId="0000004A">
      <w:pPr>
        <w:numPr>
          <w:ilvl w:val="0"/>
          <w:numId w:val="14"/>
        </w:numPr>
        <w:ind w:left="720" w:hanging="360"/>
        <w:contextualSpacing w:val="1"/>
        <w:rPr>
          <w:ins w:author="Vincent Zimmer" w:id="75" w:date="2018-04-04T17:37:46Z"/>
        </w:rPr>
      </w:pPr>
      <w:ins w:author="Vincent Zimmer" w:id="75" w:date="2018-04-04T17:37:46Z">
        <w:r w:rsidDel="00000000" w:rsidR="00000000" w:rsidRPr="00000000">
          <w:rPr>
            <w:rtl w:val="0"/>
            <w:rPrChange w:author="Vincent Zimmer" w:id="76" w:date="2018-04-04T17:37:46Z">
              <w:rPr/>
            </w:rPrChange>
          </w:rPr>
          <w:t xml:space="preserve">Source code for Startup ACM (sort of like tboot -- even if we can't sign it we can verify it)</w:t>
        </w:r>
      </w:ins>
    </w:p>
    <w:p w:rsidR="00000000" w:rsidDel="00000000" w:rsidP="00000000" w:rsidRDefault="00000000" w:rsidRPr="00000000" w14:paraId="0000004B">
      <w:pPr>
        <w:numPr>
          <w:ilvl w:val="0"/>
          <w:numId w:val="14"/>
        </w:numPr>
        <w:ind w:left="720" w:hanging="360"/>
        <w:contextualSpacing w:val="1"/>
        <w:rPr>
          <w:ins w:author="Vincent Zimmer" w:id="75" w:date="2018-04-04T17:37:46Z"/>
        </w:rPr>
      </w:pPr>
      <w:ins w:author="Vincent Zimmer" w:id="75" w:date="2018-04-04T17:37:46Z">
        <w:r w:rsidDel="00000000" w:rsidR="00000000" w:rsidRPr="00000000">
          <w:rPr>
            <w:rtl w:val="0"/>
            <w:rPrChange w:author="Vincent Zimmer" w:id="76" w:date="2018-04-04T17:37:46Z">
              <w:rPr/>
            </w:rPrChange>
          </w:rPr>
          <w:t xml:space="preserve">Bootguard documentation (hinted at in TXT docs)</w:t>
        </w:r>
      </w:ins>
    </w:p>
    <w:p w:rsidR="00000000" w:rsidDel="00000000" w:rsidP="00000000" w:rsidRDefault="00000000" w:rsidRPr="00000000" w14:paraId="0000004C">
      <w:pPr>
        <w:pStyle w:val="Heading3"/>
        <w:contextualSpacing w:val="0"/>
        <w:rPr>
          <w:del w:author="Vincent Zimmer" w:id="75" w:date="2018-04-04T17:37:46Z"/>
          <w:rPrChange w:author="Vincent Zimmer" w:id="76" w:date="2018-04-04T17:37:46Z">
            <w:rPr/>
          </w:rPrChange>
        </w:rPr>
      </w:pPr>
      <w:ins w:author="Vincent Zimmer" w:id="75" w:date="2018-04-04T17:37:46Z">
        <w:r w:rsidDel="00000000" w:rsidR="00000000" w:rsidRPr="00000000">
          <w:rPr>
            <w:rtl w:val="0"/>
            <w:rPrChange w:author="Vincent Zimmer" w:id="76" w:date="2018-04-04T17:37:46Z">
              <w:rPr/>
            </w:rPrChange>
          </w:rPr>
          <w:t xml:space="preserve">Remove the reverse engineering clause on the ACM licenses.</w:t>
        </w:r>
      </w:ins>
      <w:del w:author="Vincent Zimmer" w:id="75" w:date="2018-04-04T17:37:46Z">
        <w:bookmarkStart w:colFirst="0" w:colLast="0" w:name="_tkynr49cz8hi" w:id="24"/>
        <w:bookmarkEnd w:id="24"/>
        <w:r w:rsidDel="00000000" w:rsidR="00000000" w:rsidRPr="00000000">
          <w:rPr>
            <w:rtl w:val="0"/>
            <w:rPrChange w:author="Vincent Zimmer" w:id="76" w:date="2018-04-04T17:37:46Z">
              <w:rPr/>
            </w:rPrChange>
          </w:rPr>
          <w:delText xml:space="preserve">Intel</w:delText>
        </w:r>
      </w:del>
    </w:p>
    <w:p w:rsidR="00000000" w:rsidDel="00000000" w:rsidP="00000000" w:rsidRDefault="00000000" w:rsidRPr="00000000" w14:paraId="0000004D">
      <w:pPr>
        <w:numPr>
          <w:ilvl w:val="0"/>
          <w:numId w:val="14"/>
        </w:numPr>
        <w:ind w:left="720" w:hanging="360"/>
        <w:contextualSpacing w:val="1"/>
        <w:rPr>
          <w:del w:author="Vincent Zimmer" w:id="75" w:date="2018-04-04T17:37:46Z"/>
          <w:u w:val="none"/>
        </w:rPr>
      </w:pPr>
      <w:del w:author="Vincent Zimmer" w:id="75" w:date="2018-04-04T17:37:46Z">
        <w:r w:rsidDel="00000000" w:rsidR="00000000" w:rsidRPr="00000000">
          <w:rPr>
            <w:rtl w:val="0"/>
            <w:rPrChange w:author="Vincent Zimmer" w:id="76" w:date="2018-04-04T17:37:46Z">
              <w:rPr/>
            </w:rPrChange>
          </w:rPr>
          <w:delText xml:space="preserve">FSP with redistribution clause (Vincent said he was working on this)</w:delText>
        </w:r>
      </w:del>
    </w:p>
    <w:p w:rsidR="00000000" w:rsidDel="00000000" w:rsidP="00000000" w:rsidRDefault="00000000" w:rsidRPr="00000000" w14:paraId="0000004E">
      <w:pPr>
        <w:numPr>
          <w:ilvl w:val="0"/>
          <w:numId w:val="14"/>
        </w:numPr>
        <w:ind w:left="720" w:hanging="360"/>
        <w:contextualSpacing w:val="1"/>
        <w:rPr>
          <w:del w:author="Vincent Zimmer" w:id="75" w:date="2018-04-04T17:37:46Z"/>
          <w:u w:val="none"/>
        </w:rPr>
      </w:pPr>
      <w:del w:author="Vincent Zimmer" w:id="75" w:date="2018-04-04T17:37:46Z">
        <w:r w:rsidDel="00000000" w:rsidR="00000000" w:rsidRPr="00000000">
          <w:rPr>
            <w:rtl w:val="0"/>
            <w:rPrChange w:author="Vincent Zimmer" w:id="76" w:date="2018-04-04T17:37:46Z">
              <w:rPr/>
            </w:rPrChange>
          </w:rPr>
          <w:delText xml:space="preserve">Source code for Startup ACM (sort of like tboot -- even if we can't sign it we can verify it)</w:delText>
        </w:r>
      </w:del>
    </w:p>
    <w:p w:rsidR="00000000" w:rsidDel="00000000" w:rsidP="00000000" w:rsidRDefault="00000000" w:rsidRPr="00000000" w14:paraId="0000004F">
      <w:pPr>
        <w:numPr>
          <w:ilvl w:val="0"/>
          <w:numId w:val="14"/>
        </w:numPr>
        <w:ind w:left="720" w:hanging="360"/>
        <w:contextualSpacing w:val="1"/>
        <w:rPr>
          <w:del w:author="Vincent Zimmer" w:id="75" w:date="2018-04-04T17:37:46Z"/>
          <w:u w:val="none"/>
        </w:rPr>
      </w:pPr>
      <w:del w:author="Vincent Zimmer" w:id="75" w:date="2018-04-04T17:37:46Z">
        <w:r w:rsidDel="00000000" w:rsidR="00000000" w:rsidRPr="00000000">
          <w:rPr>
            <w:rtl w:val="0"/>
            <w:rPrChange w:author="Vincent Zimmer" w:id="76" w:date="2018-04-04T17:37:46Z">
              <w:rPr/>
            </w:rPrChange>
          </w:rPr>
          <w:delText xml:space="preserve">Bootguard documentation (hinted at in TXT docs)</w:delText>
        </w:r>
      </w:del>
    </w:p>
    <w:p w:rsidR="00000000" w:rsidDel="00000000" w:rsidP="00000000" w:rsidRDefault="00000000" w:rsidRPr="00000000" w14:paraId="00000050">
      <w:pPr>
        <w:numPr>
          <w:ilvl w:val="0"/>
          <w:numId w:val="14"/>
        </w:numPr>
        <w:ind w:left="720" w:hanging="360"/>
        <w:contextualSpacing w:val="1"/>
        <w:rPr>
          <w:rPrChange w:author="Vincent Zimmer" w:id="76" w:date="2018-04-04T17:37:46Z">
            <w:rPr>
              <w:u w:val="none"/>
            </w:rPr>
          </w:rPrChange>
        </w:rPr>
        <w:pPrChange w:author="Vincent Zimmer" w:id="0" w:date="2018-04-04T17:37:46Z">
          <w:pPr>
            <w:numPr>
              <w:ilvl w:val="0"/>
              <w:numId w:val="14"/>
            </w:numPr>
            <w:ind w:left="720" w:hanging="360"/>
            <w:contextualSpacing w:val="1"/>
          </w:pPr>
        </w:pPrChange>
      </w:pPr>
      <w:del w:author="Vincent Zimmer" w:id="75" w:date="2018-04-04T17:37:46Z">
        <w:r w:rsidDel="00000000" w:rsidR="00000000" w:rsidRPr="00000000">
          <w:rPr>
            <w:rtl w:val="0"/>
            <w:rPrChange w:author="Vincent Zimmer" w:id="76" w:date="2018-04-04T17:37:46Z">
              <w:rPr/>
            </w:rPrChange>
          </w:rPr>
          <w:delText xml:space="preserve">Remove the reverse engineering clause on the ACM licenses.</w:delText>
        </w:r>
      </w:del>
      <w:r w:rsidDel="00000000" w:rsidR="00000000" w:rsidRPr="00000000">
        <w:rPr>
          <w:rtl w:val="0"/>
        </w:rPr>
      </w:r>
    </w:p>
    <w:p w:rsidR="00000000" w:rsidDel="00000000" w:rsidP="00000000" w:rsidRDefault="00000000" w:rsidRPr="00000000" w14:paraId="00000051">
      <w:pPr>
        <w:pStyle w:val="Heading3"/>
        <w:contextualSpacing w:val="0"/>
        <w:rPr/>
      </w:pPr>
      <w:bookmarkStart w:colFirst="0" w:colLast="0" w:name="_nyc3tdq4suxm" w:id="25"/>
      <w:bookmarkEnd w:id="25"/>
      <w:r w:rsidDel="00000000" w:rsidR="00000000" w:rsidRPr="00000000">
        <w:rPr>
          <w:rtl w:val="0"/>
        </w:rPr>
        <w:t xml:space="preserve">AMD</w:t>
      </w:r>
    </w:p>
    <w:p w:rsidR="00000000" w:rsidDel="00000000" w:rsidP="00000000" w:rsidRDefault="00000000" w:rsidRPr="00000000" w14:paraId="00000052">
      <w:pPr>
        <w:numPr>
          <w:ilvl w:val="0"/>
          <w:numId w:val="15"/>
        </w:numPr>
        <w:ind w:left="720" w:hanging="360"/>
        <w:contextualSpacing w:val="1"/>
        <w:rPr>
          <w:u w:val="none"/>
        </w:rPr>
      </w:pPr>
      <w:r w:rsidDel="00000000" w:rsidR="00000000" w:rsidRPr="00000000">
        <w:rPr>
          <w:rtl w:val="0"/>
        </w:rPr>
        <w:t xml:space="preserve">AGESA source or binary with redistribution clause</w:t>
      </w:r>
    </w:p>
    <w:p w:rsidR="00000000" w:rsidDel="00000000" w:rsidP="00000000" w:rsidRDefault="00000000" w:rsidRPr="00000000" w14:paraId="00000053">
      <w:pPr>
        <w:numPr>
          <w:ilvl w:val="0"/>
          <w:numId w:val="15"/>
        </w:numPr>
        <w:ind w:left="720" w:hanging="360"/>
        <w:contextualSpacing w:val="1"/>
        <w:rPr>
          <w:u w:val="none"/>
        </w:rPr>
      </w:pPr>
      <w:r w:rsidDel="00000000" w:rsidR="00000000" w:rsidRPr="00000000">
        <w:rPr>
          <w:rtl w:val="0"/>
        </w:rPr>
        <w:t xml:space="preserve">Modules used by PSP must be verifiable.</w:t>
      </w:r>
    </w:p>
    <w:p w:rsidR="00000000" w:rsidDel="00000000" w:rsidP="00000000" w:rsidRDefault="00000000" w:rsidRPr="00000000" w14:paraId="00000054">
      <w:pPr>
        <w:pStyle w:val="Heading3"/>
        <w:contextualSpacing w:val="0"/>
        <w:rPr/>
      </w:pPr>
      <w:bookmarkStart w:colFirst="0" w:colLast="0" w:name="_1h3mmmquc2c5" w:id="26"/>
      <w:bookmarkEnd w:id="26"/>
      <w:r w:rsidDel="00000000" w:rsidR="00000000" w:rsidRPr="00000000">
        <w:rPr>
          <w:rtl w:val="0"/>
        </w:rPr>
        <w:t xml:space="preserve">ARM</w:t>
      </w:r>
    </w:p>
    <w:p w:rsidR="00000000" w:rsidDel="00000000" w:rsidP="00000000" w:rsidRDefault="00000000" w:rsidRPr="00000000" w14:paraId="00000055">
      <w:pPr>
        <w:numPr>
          <w:ilvl w:val="0"/>
          <w:numId w:val="11"/>
        </w:numPr>
        <w:ind w:left="720" w:hanging="360"/>
        <w:contextualSpacing w:val="1"/>
        <w:rPr>
          <w:u w:val="none"/>
        </w:rPr>
      </w:pPr>
      <w:r w:rsidDel="00000000" w:rsidR="00000000" w:rsidRPr="00000000">
        <w:rPr>
          <w:rtl w:val="0"/>
        </w:rPr>
        <w:t xml:space="preserve">SoC vendor must provide silicon init modules either as source or as binary with redistribution clause.</w:t>
      </w:r>
    </w:p>
    <w:p w:rsidR="00000000" w:rsidDel="00000000" w:rsidP="00000000" w:rsidRDefault="00000000" w:rsidRPr="00000000" w14:paraId="00000056">
      <w:pPr>
        <w:numPr>
          <w:ilvl w:val="0"/>
          <w:numId w:val="11"/>
        </w:numPr>
        <w:ind w:left="720" w:hanging="360"/>
        <w:contextualSpacing w:val="1"/>
        <w:rPr>
          <w:u w:val="none"/>
        </w:rPr>
      </w:pPr>
      <w:r w:rsidDel="00000000" w:rsidR="00000000" w:rsidRPr="00000000">
        <w:rPr>
          <w:rtl w:val="0"/>
        </w:rPr>
        <w:t xml:space="preserve">ATF modules must be upstreamed.</w:t>
      </w:r>
    </w:p>
    <w:p w:rsidR="00000000" w:rsidDel="00000000" w:rsidP="00000000" w:rsidRDefault="00000000" w:rsidRPr="00000000" w14:paraId="00000057">
      <w:pPr>
        <w:numPr>
          <w:ilvl w:val="0"/>
          <w:numId w:val="11"/>
        </w:numPr>
        <w:ind w:left="720" w:hanging="360"/>
        <w:contextualSpacing w:val="1"/>
        <w:rPr>
          <w:u w:val="none"/>
        </w:rPr>
      </w:pPr>
      <w:r w:rsidDel="00000000" w:rsidR="00000000" w:rsidRPr="00000000">
        <w:rPr>
          <w:rtl w:val="0"/>
        </w:rPr>
        <w:t xml:space="preserve">If a TEE is shipped on an OCP node, it should be open (such as OP-TEE).</w:t>
      </w:r>
    </w:p>
    <w:p w:rsidR="00000000" w:rsidDel="00000000" w:rsidP="00000000" w:rsidRDefault="00000000" w:rsidRPr="00000000" w14:paraId="00000058">
      <w:pPr>
        <w:pStyle w:val="Heading3"/>
        <w:contextualSpacing w:val="0"/>
        <w:rPr/>
      </w:pPr>
      <w:bookmarkStart w:colFirst="0" w:colLast="0" w:name="_xnxjx0j3jmse" w:id="27"/>
      <w:bookmarkEnd w:id="27"/>
      <w:r w:rsidDel="00000000" w:rsidR="00000000" w:rsidRPr="00000000">
        <w:rPr>
          <w:rtl w:val="0"/>
        </w:rPr>
        <w:t xml:space="preserve">POWER</w:t>
      </w:r>
    </w:p>
    <w:p w:rsidR="00000000" w:rsidDel="00000000" w:rsidP="00000000" w:rsidRDefault="00000000" w:rsidRPr="00000000" w14:paraId="00000059">
      <w:pPr>
        <w:numPr>
          <w:ilvl w:val="0"/>
          <w:numId w:val="3"/>
        </w:numPr>
        <w:ind w:left="720" w:hanging="360"/>
        <w:contextualSpacing w:val="1"/>
        <w:rPr>
          <w:u w:val="none"/>
        </w:rPr>
      </w:pPr>
      <w:r w:rsidDel="00000000" w:rsidR="00000000" w:rsidRPr="00000000">
        <w:rPr>
          <w:rtl w:val="0"/>
        </w:rPr>
        <w:t xml:space="preserve">Anything needed? It’s already very good as far as firmware goes.</w:t>
      </w:r>
      <w:r w:rsidDel="00000000" w:rsidR="00000000" w:rsidRPr="00000000">
        <w:rPr>
          <w:rtl w:val="0"/>
        </w:rPr>
      </w:r>
    </w:p>
    <w:sectPr>
      <w:headerReference r:id="rId9" w:type="default"/>
      <w:footerReference r:id="rId10" w:type="default"/>
      <w:footerReference r:id="rId11"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n Shun Lim" w:id="7" w:date="2018-02-27T23:33:4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hard to be vendor agnostic, there may always be customizations required per architecture.</w:t>
      </w:r>
    </w:p>
  </w:comment>
  <w:comment w:author="David Hendricks" w:id="8" w:date="2018-02-27T23:35:0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have an open baseline, but vendor-specific stuff (especially for security) can be piled on top. This includes things like using Titan, Cerberus, CPU/SoC eFuses, Bootguard, etc.</w:t>
      </w:r>
    </w:p>
  </w:comment>
  <w:comment w:author="jean-marie verdun" w:id="9" w:date="2018-02-08T10:23:3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issue I see coming up pretty quickly is hardware access. We have a chicken and egg issue in front of us, which is to support hardware we need an early access to the hardware platform. How do we want to address that ?</w:t>
      </w:r>
    </w:p>
  </w:comment>
  <w:comment w:author="Ron Minnich" w:id="10" w:date="2018-02-08T17:09:43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that belongs here but ...</w:t>
      </w:r>
    </w:p>
  </w:comment>
  <w:comment w:author="William Carter" w:id="11" w:date="2018-02-27T23:47:49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the ODM developing the hardware would use the OSF 'toolset' and create a meta file for each product.   Down the road, anyone that needs to modify the BIOS would start from the meta data.</w:t>
      </w:r>
    </w:p>
  </w:comment>
  <w:comment w:author="jean-marie verdun" w:id="4" w:date="2018-02-08T10:34:2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is great, but doesn't provide real hardware which in the end is required to certify the hardware. How do we want to address that ? Are we expecting the foundation to provide hardware access to OCP nodes, or do we request support from ODM which can provide hardware and get back a pre-qual firmware for it ? In the case we rely on the ODM there shouldn't be any commitment on date of support of a dedicated hardware, as most of the people are doing this work on there spare time. The other option is that we build a test suite which shall be run by the ODMs into there lab and returned to us for analysis and validation (but it seems hard to do at the early stage)</w:t>
      </w:r>
    </w:p>
  </w:comment>
  <w:comment w:author="Ron Minnich" w:id="5" w:date="2018-02-08T17:17:22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not be in scope for this subsection, but maybe for this appendix? This is about build, not test.</w:t>
      </w:r>
    </w:p>
  </w:comment>
  <w:comment w:author="jean-marie verdun" w:id="6" w:date="2018-02-08T17:35:3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I mixed build and code execution ;)</w:t>
      </w:r>
    </w:p>
  </w:comment>
  <w:comment w:author="Philipp Deppenwiese" w:id="1" w:date="2018-02-22T18:48: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blobs should be build reproducible and signed</w:t>
      </w:r>
    </w:p>
  </w:comment>
  <w:comment w:author="Philipp Deppenwiese" w:id="2" w:date="2018-02-22T18:54:58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blobs are really required. Source of a blobs must be available in order to verify code / blobs matches for later verification even if is a signed blob.</w:t>
      </w:r>
    </w:p>
  </w:comment>
  <w:comment w:author="Philipp Deppenwiese" w:id="3" w:date="2018-02-22T18:55:47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Intel ACM modules</w:t>
      </w:r>
    </w:p>
  </w:comment>
  <w:comment w:author="Gan Shun Lim" w:id="0" w:date="2018-02-27T23:16:26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now falls under "non-technical productization"?</w:t>
      </w:r>
    </w:p>
  </w:comment>
  <w:comment w:author="David Hendricks" w:id="23" w:date="2018-02-28T00:40:1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probably collapse these into a few bullets once we flesh out overall requirements... Open source or at least redistributable silicon init modules, security features that are useful in an open context, etc.</w:t>
      </w:r>
    </w:p>
  </w:comment>
  <w:comment w:author="Gan Shun Lim" w:id="22" w:date="2018-02-28T00:12:23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+hudson@trmm.net can you elaborate?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 Hudson_</w:t>
      </w:r>
    </w:p>
  </w:comment>
  <w:comment w:author="Gan Shun Lim" w:id="18" w:date="2018-02-27T23:56:12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standardize across multiple systems?</w:t>
      </w:r>
    </w:p>
  </w:comment>
  <w:comment w:author="Jon McCune" w:id="19" w:date="2018-03-01T18:24:45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define "the runtime" more precisely?</w:t>
      </w:r>
    </w:p>
  </w:comment>
  <w:comment w:author="Jon McCune" w:id="20" w:date="2018-03-01T18:26:21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redundant with "General platform issues" lower down.</w:t>
      </w:r>
    </w:p>
  </w:comment>
  <w:comment w:author="T. Hudson" w:id="21" w:date="2018-03-01T18:42:1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 think I wrote as well... This is on my mind.</w:t>
      </w:r>
    </w:p>
  </w:comment>
  <w:comment w:author="Jon McCune" w:id="16" w:date="2018-03-01T18:21:26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fixed at a different layer? E.g., specify that the firmware flash chip needs to be big enough for two images, and implement an A/B scheme and some kind of low-water-mark that the system must achieve to be considered booted?</w:t>
      </w:r>
    </w:p>
  </w:comment>
  <w:comment w:author="Ben Stoltz" w:id="17" w:date="2018-03-01T18:52:56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policy that needs to be flexible, stop boot on deviation vs. detection of problem and vectoring into DC automated repair vs system local automated repair (Intel PFR) or technician manual repair.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PFR: https://www.intel.com/content/www/us/en/data-center-blocks/business/pfr-server-blocks.html</w:t>
      </w:r>
    </w:p>
  </w:comment>
  <w:comment w:author="Ben Stoltz" w:id="12" w:date="2018-03-01T18:14:0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code coverage directed fuzzing</w:t>
      </w:r>
    </w:p>
  </w:comment>
  <w:comment w:author="Ben Stoltz" w:id="13" w:date="2018-03-01T18:14:42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 QEMU. Use Intel processor trace and similar mechanisms.</w:t>
      </w:r>
    </w:p>
  </w:comment>
  <w:comment w:author="Ben Stoltz" w:id="14" w:date="2018-03-01T18:15:21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biosbits.org as a style to drive some testing.</w:t>
      </w:r>
    </w:p>
  </w:comment>
  <w:comment w:author="Ben Stoltz" w:id="15" w:date="2018-03-01T18:18:18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presubmit tests must verify that the update path still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t xml:space="preserve">Date: January 16, 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Date: January 16, 2018</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text may seem excessive but every single sentence represents an experience with a vendor trying to limit owners’ ability to reflash firmware.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rPr/>
    </w:pPr>
    <w:r w:rsidDel="00000000" w:rsidR="00000000" w:rsidRPr="00000000">
      <w:rPr>
        <w:rtl w:val="0"/>
      </w:rPr>
      <w:t xml:space="preserve">Open Compute Project - Open System Firmware Requirements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